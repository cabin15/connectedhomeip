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9"/>
        <w:gridCol w:w="259"/>
        <w:gridCol w:w="593"/>
        <w:gridCol w:w="563"/>
        <w:gridCol w:w="1318"/>
        <w:gridCol w:w="325"/>
        <w:gridCol w:w="564"/>
        <w:gridCol w:w="74"/>
        <w:gridCol w:w="831"/>
        <w:gridCol w:w="564"/>
        <w:gridCol w:w="148"/>
        <w:gridCol w:w="2442"/>
      </w:tblGrid>
      <w:tr w:rsidR="000B17E8" w:rsidRPr="00FF645C" w14:paraId="1535EBCF" w14:textId="77777777" w:rsidTr="00316F1D">
        <w:tc>
          <w:tcPr>
            <w:tcW w:w="1716" w:type="dxa"/>
          </w:tcPr>
          <w:p w14:paraId="31E3F1D0" w14:textId="41C70607" w:rsidR="000B17E8" w:rsidRPr="00FF645C" w:rsidRDefault="000B17E8">
            <w:pPr>
              <w:rPr>
                <w:rFonts w:ascii="Helvetica" w:hAnsi="Helvetica"/>
                <w:b/>
                <w:i/>
                <w:sz w:val="18"/>
              </w:rPr>
            </w:pPr>
            <w:r w:rsidRPr="00FF645C">
              <w:rPr>
                <w:rFonts w:ascii="Helvetica" w:hAnsi="Helvetica"/>
                <w:b/>
                <w:i/>
                <w:sz w:val="18"/>
              </w:rPr>
              <w:t>Manufacturer</w:t>
            </w:r>
          </w:p>
        </w:tc>
        <w:tc>
          <w:tcPr>
            <w:tcW w:w="1460" w:type="dxa"/>
            <w:gridSpan w:val="3"/>
          </w:tcPr>
          <w:p w14:paraId="10C0873E" w14:textId="77777777" w:rsidR="000B17E8" w:rsidRPr="00FF645C" w:rsidRDefault="000B17E8" w:rsidP="000B17E8">
            <w:pPr>
              <w:jc w:val="right"/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t>Company:</w:t>
            </w:r>
          </w:p>
        </w:tc>
        <w:tc>
          <w:tcPr>
            <w:tcW w:w="2285" w:type="dxa"/>
            <w:gridSpan w:val="3"/>
          </w:tcPr>
          <w:p w14:paraId="4510FE5C" w14:textId="0E38F09D" w:rsidR="000B17E8" w:rsidRPr="00FF645C" w:rsidRDefault="009F49BF" w:rsidP="009F49BF">
            <w:pPr>
              <w:rPr>
                <w:rFonts w:ascii="Helvetica" w:hAnsi="Helvetica"/>
                <w:sz w:val="18"/>
              </w:rPr>
            </w:pPr>
            <w:ins w:id="0" w:author="신승목/책임연구원/SW Platform(연)Platform Core TP(sungmok.shin@lge.com)" w:date="2022-10-03T01:16:00Z">
              <w:r>
                <w:rPr>
                  <w:rFonts w:ascii="Helvetica" w:hAnsi="Helvetica"/>
                  <w:sz w:val="18"/>
                </w:rPr>
                <w:t>LG Electronics</w:t>
              </w:r>
            </w:ins>
            <w:del w:id="1" w:author="신승목/책임연구원/SW Platform(연)Platform Core TP(sungmok.shin@lge.com)" w:date="2022-10-03T01:16:00Z">
              <w:r w:rsidR="003B6DA8" w:rsidRPr="00FF645C" w:rsidDel="009F49BF">
                <w:rPr>
                  <w:rFonts w:ascii="Helvetica" w:hAnsi="Helvetica"/>
                  <w:sz w:val="18"/>
                </w:rPr>
                <w:fldChar w:fldCharType="begin">
                  <w:ffData>
                    <w:name w:val="Text1"/>
                    <w:enabled/>
                    <w:calcOnExit w:val="0"/>
                    <w:textInput/>
                  </w:ffData>
                </w:fldChar>
              </w:r>
              <w:bookmarkStart w:id="2" w:name="Text1"/>
              <w:r w:rsidR="000B17E8" w:rsidRPr="00FF645C" w:rsidDel="009F49BF">
                <w:rPr>
                  <w:rFonts w:ascii="Helvetica" w:hAnsi="Helvetica"/>
                  <w:sz w:val="18"/>
                </w:rPr>
                <w:delInstrText xml:space="preserve"> FORMTEXT </w:delInstrText>
              </w:r>
              <w:r w:rsidR="003B6DA8" w:rsidRPr="00FF645C" w:rsidDel="009F49BF">
                <w:rPr>
                  <w:rFonts w:ascii="Helvetica" w:hAnsi="Helvetica"/>
                  <w:sz w:val="18"/>
                </w:rPr>
              </w:r>
              <w:r w:rsidR="003B6DA8" w:rsidRPr="00FF645C" w:rsidDel="009F49BF">
                <w:rPr>
                  <w:rFonts w:ascii="Helvetica" w:hAnsi="Helvetica"/>
                  <w:sz w:val="18"/>
                </w:rPr>
                <w:fldChar w:fldCharType="separate"/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3B6DA8" w:rsidRPr="00FF645C" w:rsidDel="009F49BF">
                <w:rPr>
                  <w:rFonts w:ascii="Helvetica" w:hAnsi="Helvetica"/>
                  <w:sz w:val="18"/>
                </w:rPr>
                <w:fldChar w:fldCharType="end"/>
              </w:r>
            </w:del>
            <w:bookmarkEnd w:id="2"/>
          </w:p>
        </w:tc>
        <w:tc>
          <w:tcPr>
            <w:tcW w:w="1543" w:type="dxa"/>
            <w:gridSpan w:val="3"/>
          </w:tcPr>
          <w:p w14:paraId="37FAE909" w14:textId="77777777" w:rsidR="000B17E8" w:rsidRPr="00FF645C" w:rsidRDefault="000B17E8" w:rsidP="000B17E8">
            <w:pPr>
              <w:jc w:val="right"/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t>Contact Name:</w:t>
            </w:r>
          </w:p>
        </w:tc>
        <w:tc>
          <w:tcPr>
            <w:tcW w:w="2356" w:type="dxa"/>
            <w:gridSpan w:val="2"/>
          </w:tcPr>
          <w:p w14:paraId="2FCAE167" w14:textId="1A35B4FE" w:rsidR="000B17E8" w:rsidRPr="00FF645C" w:rsidRDefault="009F49BF">
            <w:pPr>
              <w:rPr>
                <w:rFonts w:ascii="Helvetica" w:hAnsi="Helvetica"/>
                <w:sz w:val="18"/>
              </w:rPr>
            </w:pPr>
            <w:proofErr w:type="spellStart"/>
            <w:ins w:id="3" w:author="신승목/책임연구원/SW Platform(연)Platform Core TP(sungmok.shin@lge.com)" w:date="2022-10-03T01:16:00Z">
              <w:r>
                <w:rPr>
                  <w:rFonts w:ascii="Helvetica" w:hAnsi="Helvetica"/>
                  <w:sz w:val="18"/>
                </w:rPr>
                <w:t>Sungmok</w:t>
              </w:r>
              <w:proofErr w:type="spellEnd"/>
              <w:r>
                <w:rPr>
                  <w:rFonts w:ascii="Helvetica" w:hAnsi="Helvetica"/>
                  <w:sz w:val="18"/>
                </w:rPr>
                <w:t xml:space="preserve"> Shin</w:t>
              </w:r>
            </w:ins>
            <w:del w:id="4" w:author="신승목/책임연구원/SW Platform(연)Platform Core TP(sungmok.shin@lge.com)" w:date="2022-10-03T01:16:00Z">
              <w:r w:rsidR="003B6DA8" w:rsidRPr="00FF645C" w:rsidDel="009F49BF">
                <w:rPr>
                  <w:rFonts w:ascii="Helvetica" w:hAnsi="Helvetica"/>
                  <w:sz w:val="18"/>
                </w:rPr>
                <w:fldChar w:fldCharType="begin">
                  <w:ffData>
                    <w:name w:val="Text7"/>
                    <w:enabled/>
                    <w:calcOnExit w:val="0"/>
                    <w:textInput/>
                  </w:ffData>
                </w:fldChar>
              </w:r>
              <w:bookmarkStart w:id="5" w:name="Text7"/>
              <w:r w:rsidR="000B17E8" w:rsidRPr="00FF645C" w:rsidDel="009F49BF">
                <w:rPr>
                  <w:rFonts w:ascii="Helvetica" w:hAnsi="Helvetica"/>
                  <w:sz w:val="18"/>
                </w:rPr>
                <w:delInstrText xml:space="preserve"> FORMTEXT </w:delInstrText>
              </w:r>
              <w:r w:rsidR="003B6DA8" w:rsidRPr="00FF645C" w:rsidDel="009F49BF">
                <w:rPr>
                  <w:rFonts w:ascii="Helvetica" w:hAnsi="Helvetica"/>
                  <w:sz w:val="18"/>
                </w:rPr>
              </w:r>
              <w:r w:rsidR="003B6DA8" w:rsidRPr="00FF645C" w:rsidDel="009F49BF">
                <w:rPr>
                  <w:rFonts w:ascii="Helvetica" w:hAnsi="Helvetica"/>
                  <w:sz w:val="18"/>
                </w:rPr>
                <w:fldChar w:fldCharType="separate"/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3B6DA8" w:rsidRPr="00FF645C" w:rsidDel="009F49BF">
                <w:rPr>
                  <w:rFonts w:ascii="Helvetica" w:hAnsi="Helvetica"/>
                  <w:sz w:val="18"/>
                </w:rPr>
                <w:fldChar w:fldCharType="end"/>
              </w:r>
            </w:del>
            <w:bookmarkEnd w:id="5"/>
          </w:p>
        </w:tc>
      </w:tr>
      <w:tr w:rsidR="000B17E8" w:rsidRPr="00FF645C" w14:paraId="43DC4E2B" w14:textId="77777777" w:rsidTr="00316F1D">
        <w:tc>
          <w:tcPr>
            <w:tcW w:w="1716" w:type="dxa"/>
          </w:tcPr>
          <w:p w14:paraId="50A4314D" w14:textId="77777777" w:rsidR="000B17E8" w:rsidRPr="00FF645C" w:rsidRDefault="000B17E8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460" w:type="dxa"/>
            <w:gridSpan w:val="3"/>
          </w:tcPr>
          <w:p w14:paraId="46042D4A" w14:textId="77777777" w:rsidR="000B17E8" w:rsidRPr="00FF645C" w:rsidRDefault="000B17E8" w:rsidP="000B17E8">
            <w:pPr>
              <w:jc w:val="right"/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t>Address:</w:t>
            </w:r>
          </w:p>
        </w:tc>
        <w:tc>
          <w:tcPr>
            <w:tcW w:w="2285" w:type="dxa"/>
            <w:gridSpan w:val="3"/>
          </w:tcPr>
          <w:p w14:paraId="294A5350" w14:textId="71BEA3FB" w:rsidR="000B17E8" w:rsidRPr="00FF645C" w:rsidRDefault="009F49BF">
            <w:pPr>
              <w:rPr>
                <w:rFonts w:ascii="Helvetica" w:hAnsi="Helvetica"/>
                <w:sz w:val="18"/>
              </w:rPr>
            </w:pPr>
            <w:ins w:id="6" w:author="신승목/책임연구원/SW Platform(연)Platform Core TP(sungmok.shin@lge.com)" w:date="2022-10-03T01:18:00Z">
              <w:r w:rsidRPr="009F49BF">
                <w:rPr>
                  <w:rFonts w:ascii="Helvetica" w:hAnsi="Helvetica"/>
                  <w:sz w:val="18"/>
                </w:rPr>
                <w:t xml:space="preserve">19, </w:t>
              </w:r>
              <w:proofErr w:type="spellStart"/>
              <w:r w:rsidRPr="009F49BF">
                <w:rPr>
                  <w:rFonts w:ascii="Helvetica" w:hAnsi="Helvetica"/>
                  <w:sz w:val="18"/>
                </w:rPr>
                <w:t>Y</w:t>
              </w:r>
              <w:r>
                <w:rPr>
                  <w:rFonts w:ascii="Helvetica" w:hAnsi="Helvetica"/>
                  <w:sz w:val="18"/>
                </w:rPr>
                <w:t>angjae-daero</w:t>
              </w:r>
              <w:proofErr w:type="spellEnd"/>
              <w:r>
                <w:rPr>
                  <w:rFonts w:ascii="Helvetica" w:hAnsi="Helvetica"/>
                  <w:sz w:val="18"/>
                </w:rPr>
                <w:t xml:space="preserve"> 11-gil, </w:t>
              </w:r>
              <w:proofErr w:type="spellStart"/>
              <w:r>
                <w:rPr>
                  <w:rFonts w:ascii="Helvetica" w:hAnsi="Helvetica"/>
                  <w:sz w:val="18"/>
                </w:rPr>
                <w:t>Seocho-gu</w:t>
              </w:r>
            </w:ins>
            <w:proofErr w:type="spellEnd"/>
            <w:del w:id="7" w:author="신승목/책임연구원/SW Platform(연)Platform Core TP(sungmok.shin@lge.com)" w:date="2022-10-03T01:16:00Z">
              <w:r w:rsidR="003B6DA8" w:rsidRPr="00FF645C" w:rsidDel="009F49BF">
                <w:rPr>
                  <w:rFonts w:ascii="Helvetica" w:hAnsi="Helvetica"/>
                  <w:sz w:val="18"/>
                </w:rPr>
                <w:fldChar w:fldCharType="begin">
                  <w:ffData>
                    <w:name w:val="Text2"/>
                    <w:enabled/>
                    <w:calcOnExit w:val="0"/>
                    <w:textInput/>
                  </w:ffData>
                </w:fldChar>
              </w:r>
              <w:bookmarkStart w:id="8" w:name="Text2"/>
              <w:r w:rsidR="000B17E8" w:rsidRPr="00FF645C" w:rsidDel="009F49BF">
                <w:rPr>
                  <w:rFonts w:ascii="Helvetica" w:hAnsi="Helvetica"/>
                  <w:sz w:val="18"/>
                </w:rPr>
                <w:delInstrText xml:space="preserve"> FORMTEXT </w:delInstrText>
              </w:r>
              <w:r w:rsidR="003B6DA8" w:rsidRPr="00FF645C" w:rsidDel="009F49BF">
                <w:rPr>
                  <w:rFonts w:ascii="Helvetica" w:hAnsi="Helvetica"/>
                  <w:sz w:val="18"/>
                </w:rPr>
              </w:r>
              <w:r w:rsidR="003B6DA8" w:rsidRPr="00FF645C" w:rsidDel="009F49BF">
                <w:rPr>
                  <w:rFonts w:ascii="Helvetica" w:hAnsi="Helvetica"/>
                  <w:sz w:val="18"/>
                </w:rPr>
                <w:fldChar w:fldCharType="separate"/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3B6DA8" w:rsidRPr="00FF645C" w:rsidDel="009F49BF">
                <w:rPr>
                  <w:rFonts w:ascii="Helvetica" w:hAnsi="Helvetica"/>
                  <w:sz w:val="18"/>
                </w:rPr>
                <w:fldChar w:fldCharType="end"/>
              </w:r>
            </w:del>
            <w:bookmarkEnd w:id="8"/>
          </w:p>
        </w:tc>
        <w:tc>
          <w:tcPr>
            <w:tcW w:w="1543" w:type="dxa"/>
            <w:gridSpan w:val="3"/>
          </w:tcPr>
          <w:p w14:paraId="236AFF54" w14:textId="77777777" w:rsidR="000B17E8" w:rsidRPr="00FF645C" w:rsidRDefault="000B17E8" w:rsidP="000B17E8">
            <w:pPr>
              <w:jc w:val="right"/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t>Phone:</w:t>
            </w:r>
          </w:p>
        </w:tc>
        <w:tc>
          <w:tcPr>
            <w:tcW w:w="2356" w:type="dxa"/>
            <w:gridSpan w:val="2"/>
          </w:tcPr>
          <w:p w14:paraId="5AD1F622" w14:textId="314889F1" w:rsidR="000B17E8" w:rsidRPr="00FF645C" w:rsidRDefault="009F49BF">
            <w:pPr>
              <w:rPr>
                <w:rFonts w:ascii="Helvetica" w:hAnsi="Helvetica"/>
                <w:sz w:val="18"/>
              </w:rPr>
            </w:pPr>
            <w:ins w:id="9" w:author="신승목/책임연구원/SW Platform(연)Platform Core TP(sungmok.shin@lge.com)" w:date="2022-10-03T01:18:00Z">
              <w:r>
                <w:rPr>
                  <w:rFonts w:ascii="Helvetica" w:hAnsi="Helvetica"/>
                  <w:sz w:val="18"/>
                </w:rPr>
                <w:t>+821024182664</w:t>
              </w:r>
            </w:ins>
            <w:del w:id="10" w:author="신승목/책임연구원/SW Platform(연)Platform Core TP(sungmok.shin@lge.com)" w:date="2022-10-03T01:18:00Z">
              <w:r w:rsidR="003B6DA8" w:rsidRPr="00FF645C" w:rsidDel="009F49BF">
                <w:rPr>
                  <w:rFonts w:ascii="Helvetica" w:hAnsi="Helvetica"/>
                  <w:sz w:val="18"/>
                </w:rPr>
                <w:fldChar w:fldCharType="begin">
                  <w:ffData>
                    <w:name w:val="Text8"/>
                    <w:enabled/>
                    <w:calcOnExit w:val="0"/>
                    <w:textInput/>
                  </w:ffData>
                </w:fldChar>
              </w:r>
              <w:bookmarkStart w:id="11" w:name="Text8"/>
              <w:r w:rsidR="000B17E8" w:rsidRPr="00FF645C" w:rsidDel="009F49BF">
                <w:rPr>
                  <w:rFonts w:ascii="Helvetica" w:hAnsi="Helvetica"/>
                  <w:sz w:val="18"/>
                </w:rPr>
                <w:delInstrText xml:space="preserve"> FORMTEXT </w:delInstrText>
              </w:r>
              <w:r w:rsidR="003B6DA8" w:rsidRPr="00FF645C" w:rsidDel="009F49BF">
                <w:rPr>
                  <w:rFonts w:ascii="Helvetica" w:hAnsi="Helvetica"/>
                  <w:sz w:val="18"/>
                </w:rPr>
              </w:r>
              <w:r w:rsidR="003B6DA8" w:rsidRPr="00FF645C" w:rsidDel="009F49BF">
                <w:rPr>
                  <w:rFonts w:ascii="Helvetica" w:hAnsi="Helvetica"/>
                  <w:sz w:val="18"/>
                </w:rPr>
                <w:fldChar w:fldCharType="separate"/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3B6DA8" w:rsidRPr="00FF645C" w:rsidDel="009F49BF">
                <w:rPr>
                  <w:rFonts w:ascii="Helvetica" w:hAnsi="Helvetica"/>
                  <w:sz w:val="18"/>
                </w:rPr>
                <w:fldChar w:fldCharType="end"/>
              </w:r>
            </w:del>
            <w:bookmarkEnd w:id="11"/>
          </w:p>
        </w:tc>
      </w:tr>
      <w:tr w:rsidR="000B17E8" w:rsidRPr="00FF645C" w14:paraId="7CA27327" w14:textId="77777777" w:rsidTr="00316F1D">
        <w:tc>
          <w:tcPr>
            <w:tcW w:w="1716" w:type="dxa"/>
          </w:tcPr>
          <w:p w14:paraId="75AF9CF6" w14:textId="77777777" w:rsidR="000B17E8" w:rsidRPr="00FF645C" w:rsidRDefault="000B17E8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460" w:type="dxa"/>
            <w:gridSpan w:val="3"/>
          </w:tcPr>
          <w:p w14:paraId="6D25854C" w14:textId="77777777" w:rsidR="000B17E8" w:rsidRPr="00FF645C" w:rsidRDefault="000B17E8" w:rsidP="000B17E8">
            <w:pPr>
              <w:jc w:val="right"/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t>City:</w:t>
            </w:r>
          </w:p>
        </w:tc>
        <w:tc>
          <w:tcPr>
            <w:tcW w:w="2285" w:type="dxa"/>
            <w:gridSpan w:val="3"/>
          </w:tcPr>
          <w:p w14:paraId="53779F3B" w14:textId="6B6F57EE" w:rsidR="000B17E8" w:rsidRPr="00FF645C" w:rsidRDefault="009F49BF">
            <w:pPr>
              <w:rPr>
                <w:rFonts w:ascii="Helvetica" w:hAnsi="Helvetica"/>
                <w:sz w:val="18"/>
              </w:rPr>
            </w:pPr>
            <w:ins w:id="12" w:author="신승목/책임연구원/SW Platform(연)Platform Core TP(sungmok.shin@lge.com)" w:date="2022-10-03T01:17:00Z">
              <w:r>
                <w:rPr>
                  <w:rFonts w:ascii="Helvetica" w:hAnsi="Helvetica"/>
                  <w:sz w:val="18"/>
                </w:rPr>
                <w:t>Seoul</w:t>
              </w:r>
            </w:ins>
            <w:del w:id="13" w:author="신승목/책임연구원/SW Platform(연)Platform Core TP(sungmok.shin@lge.com)" w:date="2022-10-03T01:17:00Z">
              <w:r w:rsidR="003B6DA8" w:rsidRPr="00FF645C" w:rsidDel="009F49BF">
                <w:rPr>
                  <w:rFonts w:ascii="Helvetica" w:hAnsi="Helvetica"/>
                  <w:sz w:val="18"/>
                </w:rPr>
                <w:fldChar w:fldCharType="begin">
                  <w:ffData>
                    <w:name w:val="Text3"/>
                    <w:enabled/>
                    <w:calcOnExit w:val="0"/>
                    <w:textInput/>
                  </w:ffData>
                </w:fldChar>
              </w:r>
              <w:bookmarkStart w:id="14" w:name="Text3"/>
              <w:r w:rsidR="000B17E8" w:rsidRPr="00FF645C" w:rsidDel="009F49BF">
                <w:rPr>
                  <w:rFonts w:ascii="Helvetica" w:hAnsi="Helvetica"/>
                  <w:sz w:val="18"/>
                </w:rPr>
                <w:delInstrText xml:space="preserve"> FORMTEXT </w:delInstrText>
              </w:r>
              <w:r w:rsidR="003B6DA8" w:rsidRPr="00FF645C" w:rsidDel="009F49BF">
                <w:rPr>
                  <w:rFonts w:ascii="Helvetica" w:hAnsi="Helvetica"/>
                  <w:sz w:val="18"/>
                </w:rPr>
              </w:r>
              <w:r w:rsidR="003B6DA8" w:rsidRPr="00FF645C" w:rsidDel="009F49BF">
                <w:rPr>
                  <w:rFonts w:ascii="Helvetica" w:hAnsi="Helvetica"/>
                  <w:sz w:val="18"/>
                </w:rPr>
                <w:fldChar w:fldCharType="separate"/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3B6DA8" w:rsidRPr="00FF645C" w:rsidDel="009F49BF">
                <w:rPr>
                  <w:rFonts w:ascii="Helvetica" w:hAnsi="Helvetica"/>
                  <w:sz w:val="18"/>
                </w:rPr>
                <w:fldChar w:fldCharType="end"/>
              </w:r>
            </w:del>
            <w:bookmarkEnd w:id="14"/>
          </w:p>
        </w:tc>
        <w:tc>
          <w:tcPr>
            <w:tcW w:w="1543" w:type="dxa"/>
            <w:gridSpan w:val="3"/>
          </w:tcPr>
          <w:p w14:paraId="2F24868E" w14:textId="77777777" w:rsidR="000B17E8" w:rsidRPr="00FF645C" w:rsidRDefault="000B17E8" w:rsidP="000B17E8">
            <w:pPr>
              <w:jc w:val="right"/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t>Fax:</w:t>
            </w:r>
          </w:p>
        </w:tc>
        <w:tc>
          <w:tcPr>
            <w:tcW w:w="2356" w:type="dxa"/>
            <w:gridSpan w:val="2"/>
          </w:tcPr>
          <w:p w14:paraId="274AD38C" w14:textId="77777777" w:rsidR="000B17E8" w:rsidRPr="00FF645C" w:rsidRDefault="003B6DA8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5" w:name="Text9"/>
            <w:r w:rsidR="000B17E8" w:rsidRPr="00FF645C">
              <w:rPr>
                <w:rFonts w:ascii="Helvetica" w:hAnsi="Helvetica"/>
                <w:sz w:val="18"/>
              </w:rPr>
              <w:instrText xml:space="preserve"> FORMTEXT </w:instrText>
            </w:r>
            <w:r w:rsidRPr="00FF645C">
              <w:rPr>
                <w:rFonts w:ascii="Helvetica" w:hAnsi="Helvetica"/>
                <w:sz w:val="18"/>
              </w:rPr>
            </w:r>
            <w:r w:rsidRPr="00FF645C">
              <w:rPr>
                <w:rFonts w:ascii="Helvetica" w:hAnsi="Helvetica"/>
                <w:sz w:val="18"/>
              </w:rPr>
              <w:fldChar w:fldCharType="separate"/>
            </w:r>
            <w:r w:rsidR="000B17E8"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="000B17E8"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="000B17E8"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="000B17E8"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="000B17E8"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bookmarkEnd w:id="15"/>
          </w:p>
        </w:tc>
      </w:tr>
      <w:tr w:rsidR="000B17E8" w:rsidRPr="00FF645C" w14:paraId="78404B51" w14:textId="77777777" w:rsidTr="00316F1D">
        <w:tc>
          <w:tcPr>
            <w:tcW w:w="1716" w:type="dxa"/>
          </w:tcPr>
          <w:p w14:paraId="7F28A270" w14:textId="77777777" w:rsidR="000B17E8" w:rsidRPr="00FF645C" w:rsidRDefault="000B17E8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460" w:type="dxa"/>
            <w:gridSpan w:val="3"/>
          </w:tcPr>
          <w:p w14:paraId="54ECABE1" w14:textId="77777777" w:rsidR="000B17E8" w:rsidRPr="00FF645C" w:rsidRDefault="000B17E8" w:rsidP="000B17E8">
            <w:pPr>
              <w:jc w:val="right"/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t>State</w:t>
            </w:r>
          </w:p>
        </w:tc>
        <w:tc>
          <w:tcPr>
            <w:tcW w:w="2285" w:type="dxa"/>
            <w:gridSpan w:val="3"/>
          </w:tcPr>
          <w:p w14:paraId="168AC70F" w14:textId="7D90A207" w:rsidR="000B17E8" w:rsidRPr="00FF645C" w:rsidRDefault="009F49BF">
            <w:pPr>
              <w:rPr>
                <w:rFonts w:ascii="Helvetica" w:hAnsi="Helvetica"/>
                <w:sz w:val="18"/>
              </w:rPr>
            </w:pPr>
            <w:proofErr w:type="spellStart"/>
            <w:ins w:id="16" w:author="신승목/책임연구원/SW Platform(연)Platform Core TP(sungmok.shin@lge.com)" w:date="2022-10-03T01:18:00Z">
              <w:r>
                <w:rPr>
                  <w:rFonts w:ascii="Helvetica" w:hAnsi="Helvetica"/>
                  <w:sz w:val="18"/>
                </w:rPr>
                <w:t>Seocho-gu</w:t>
              </w:r>
            </w:ins>
            <w:proofErr w:type="spellEnd"/>
            <w:del w:id="17" w:author="신승목/책임연구원/SW Platform(연)Platform Core TP(sungmok.shin@lge.com)" w:date="2022-10-03T01:19:00Z">
              <w:r w:rsidR="003B6DA8" w:rsidRPr="00FF645C" w:rsidDel="009F49BF">
                <w:rPr>
                  <w:rFonts w:ascii="Helvetica" w:hAnsi="Helvetica"/>
                  <w:sz w:val="18"/>
                </w:rPr>
                <w:fldChar w:fldCharType="begin">
                  <w:ffData>
                    <w:name w:val="Text4"/>
                    <w:enabled/>
                    <w:calcOnExit w:val="0"/>
                    <w:textInput/>
                  </w:ffData>
                </w:fldChar>
              </w:r>
              <w:bookmarkStart w:id="18" w:name="Text4"/>
              <w:r w:rsidR="000B17E8" w:rsidRPr="00FF645C" w:rsidDel="009F49BF">
                <w:rPr>
                  <w:rFonts w:ascii="Helvetica" w:hAnsi="Helvetica"/>
                  <w:sz w:val="18"/>
                </w:rPr>
                <w:delInstrText xml:space="preserve"> FORMTEXT </w:delInstrText>
              </w:r>
              <w:r w:rsidR="003B6DA8" w:rsidRPr="00FF645C" w:rsidDel="009F49BF">
                <w:rPr>
                  <w:rFonts w:ascii="Helvetica" w:hAnsi="Helvetica"/>
                  <w:sz w:val="18"/>
                </w:rPr>
              </w:r>
              <w:r w:rsidR="003B6DA8" w:rsidRPr="00FF645C" w:rsidDel="009F49BF">
                <w:rPr>
                  <w:rFonts w:ascii="Helvetica" w:hAnsi="Helvetica"/>
                  <w:sz w:val="18"/>
                </w:rPr>
                <w:fldChar w:fldCharType="separate"/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3B6DA8" w:rsidRPr="00FF645C" w:rsidDel="009F49BF">
                <w:rPr>
                  <w:rFonts w:ascii="Helvetica" w:hAnsi="Helvetica"/>
                  <w:sz w:val="18"/>
                </w:rPr>
                <w:fldChar w:fldCharType="end"/>
              </w:r>
            </w:del>
            <w:bookmarkEnd w:id="18"/>
          </w:p>
        </w:tc>
        <w:tc>
          <w:tcPr>
            <w:tcW w:w="1543" w:type="dxa"/>
            <w:gridSpan w:val="3"/>
          </w:tcPr>
          <w:p w14:paraId="650348A3" w14:textId="77777777" w:rsidR="000B17E8" w:rsidRPr="00FF645C" w:rsidRDefault="000B17E8" w:rsidP="000B17E8">
            <w:pPr>
              <w:jc w:val="right"/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t>Email:</w:t>
            </w:r>
          </w:p>
        </w:tc>
        <w:tc>
          <w:tcPr>
            <w:tcW w:w="2356" w:type="dxa"/>
            <w:gridSpan w:val="2"/>
          </w:tcPr>
          <w:p w14:paraId="4A068C47" w14:textId="3EC5BFE2" w:rsidR="000B17E8" w:rsidRPr="00FF645C" w:rsidRDefault="009F49BF">
            <w:pPr>
              <w:rPr>
                <w:rFonts w:ascii="Helvetica" w:hAnsi="Helvetica"/>
                <w:sz w:val="18"/>
              </w:rPr>
            </w:pPr>
            <w:ins w:id="19" w:author="신승목/책임연구원/SW Platform(연)Platform Core TP(sungmok.shin@lge.com)" w:date="2022-10-03T01:19:00Z">
              <w:r>
                <w:rPr>
                  <w:rFonts w:ascii="Helvetica" w:hAnsi="Helvetica"/>
                  <w:sz w:val="18"/>
                </w:rPr>
                <w:t>sungmok.shi</w:t>
              </w:r>
            </w:ins>
            <w:del w:id="20" w:author="신승목/책임연구원/SW Platform(연)Platform Core TP(sungmok.shin@lge.com)" w:date="2022-10-03T01:19:00Z">
              <w:r w:rsidR="003B6DA8" w:rsidRPr="00FF645C" w:rsidDel="009F49BF">
                <w:rPr>
                  <w:rFonts w:ascii="Helvetica" w:hAnsi="Helvetica"/>
                  <w:sz w:val="18"/>
                </w:rPr>
                <w:fldChar w:fldCharType="begin">
                  <w:ffData>
                    <w:name w:val="Text10"/>
                    <w:enabled/>
                    <w:calcOnExit w:val="0"/>
                    <w:textInput/>
                  </w:ffData>
                </w:fldChar>
              </w:r>
              <w:bookmarkStart w:id="21" w:name="Text10"/>
              <w:r w:rsidR="000B17E8" w:rsidRPr="00FF645C" w:rsidDel="009F49BF">
                <w:rPr>
                  <w:rFonts w:ascii="Helvetica" w:hAnsi="Helvetica"/>
                  <w:sz w:val="18"/>
                </w:rPr>
                <w:delInstrText xml:space="preserve"> FORMTEXT </w:delInstrText>
              </w:r>
              <w:r w:rsidR="003B6DA8" w:rsidRPr="00FF645C" w:rsidDel="009F49BF">
                <w:rPr>
                  <w:rFonts w:ascii="Helvetica" w:hAnsi="Helvetica"/>
                  <w:sz w:val="18"/>
                </w:rPr>
              </w:r>
              <w:r w:rsidR="003B6DA8" w:rsidRPr="00FF645C" w:rsidDel="009F49BF">
                <w:rPr>
                  <w:rFonts w:ascii="Helvetica" w:hAnsi="Helvetica"/>
                  <w:sz w:val="18"/>
                </w:rPr>
                <w:fldChar w:fldCharType="separate"/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3B6DA8" w:rsidRPr="00FF645C" w:rsidDel="009F49BF">
                <w:rPr>
                  <w:rFonts w:ascii="Helvetica" w:hAnsi="Helvetica"/>
                  <w:sz w:val="18"/>
                </w:rPr>
                <w:fldChar w:fldCharType="end"/>
              </w:r>
            </w:del>
            <w:bookmarkEnd w:id="21"/>
            <w:ins w:id="22" w:author="신승목/책임연구원/SW Platform(연)Platform Core TP(sungmok.shin@lge.com)" w:date="2022-10-03T01:19:00Z">
              <w:r>
                <w:rPr>
                  <w:rFonts w:ascii="Helvetica" w:hAnsi="Helvetica"/>
                  <w:sz w:val="18"/>
                </w:rPr>
                <w:t>n@lge.com</w:t>
              </w:r>
            </w:ins>
          </w:p>
        </w:tc>
      </w:tr>
      <w:tr w:rsidR="000B17E8" w:rsidRPr="00FF645C" w14:paraId="0E41C2CF" w14:textId="77777777" w:rsidTr="00316F1D">
        <w:tc>
          <w:tcPr>
            <w:tcW w:w="1716" w:type="dxa"/>
          </w:tcPr>
          <w:p w14:paraId="55966639" w14:textId="77777777" w:rsidR="000B17E8" w:rsidRPr="00FF645C" w:rsidRDefault="000B17E8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460" w:type="dxa"/>
            <w:gridSpan w:val="3"/>
          </w:tcPr>
          <w:p w14:paraId="05DC8608" w14:textId="77777777" w:rsidR="000B17E8" w:rsidRPr="00FF645C" w:rsidRDefault="000B17E8" w:rsidP="000B17E8">
            <w:pPr>
              <w:jc w:val="right"/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t>Zip Code:</w:t>
            </w:r>
          </w:p>
        </w:tc>
        <w:tc>
          <w:tcPr>
            <w:tcW w:w="2285" w:type="dxa"/>
            <w:gridSpan w:val="3"/>
          </w:tcPr>
          <w:p w14:paraId="780E94E7" w14:textId="1FFEA0A8" w:rsidR="000B17E8" w:rsidRPr="00FF645C" w:rsidRDefault="009F49BF">
            <w:pPr>
              <w:rPr>
                <w:rFonts w:ascii="Helvetica" w:hAnsi="Helvetica"/>
                <w:sz w:val="18"/>
              </w:rPr>
            </w:pPr>
            <w:ins w:id="23" w:author="신승목/책임연구원/SW Platform(연)Platform Core TP(sungmok.shin@lge.com)" w:date="2022-10-03T01:19:00Z">
              <w:r>
                <w:rPr>
                  <w:rFonts w:ascii="Helvetica" w:hAnsi="Helvetica"/>
                  <w:sz w:val="18"/>
                </w:rPr>
                <w:t>06772</w:t>
              </w:r>
            </w:ins>
            <w:del w:id="24" w:author="신승목/책임연구원/SW Platform(연)Platform Core TP(sungmok.shin@lge.com)" w:date="2022-10-03T01:19:00Z">
              <w:r w:rsidR="003B6DA8" w:rsidRPr="00FF645C" w:rsidDel="009F49BF">
                <w:rPr>
                  <w:rFonts w:ascii="Helvetica" w:hAnsi="Helvetica"/>
                  <w:sz w:val="18"/>
                </w:rPr>
                <w:fldChar w:fldCharType="begin">
                  <w:ffData>
                    <w:name w:val="Text5"/>
                    <w:enabled/>
                    <w:calcOnExit w:val="0"/>
                    <w:textInput/>
                  </w:ffData>
                </w:fldChar>
              </w:r>
              <w:bookmarkStart w:id="25" w:name="Text5"/>
              <w:r w:rsidR="000B17E8" w:rsidRPr="00FF645C" w:rsidDel="009F49BF">
                <w:rPr>
                  <w:rFonts w:ascii="Helvetica" w:hAnsi="Helvetica"/>
                  <w:sz w:val="18"/>
                </w:rPr>
                <w:delInstrText xml:space="preserve"> FORMTEXT </w:delInstrText>
              </w:r>
              <w:r w:rsidR="003B6DA8" w:rsidRPr="00FF645C" w:rsidDel="009F49BF">
                <w:rPr>
                  <w:rFonts w:ascii="Helvetica" w:hAnsi="Helvetica"/>
                  <w:sz w:val="18"/>
                </w:rPr>
              </w:r>
              <w:r w:rsidR="003B6DA8" w:rsidRPr="00FF645C" w:rsidDel="009F49BF">
                <w:rPr>
                  <w:rFonts w:ascii="Helvetica" w:hAnsi="Helvetica"/>
                  <w:sz w:val="18"/>
                </w:rPr>
                <w:fldChar w:fldCharType="separate"/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3B6DA8" w:rsidRPr="00FF645C" w:rsidDel="009F49BF">
                <w:rPr>
                  <w:rFonts w:ascii="Helvetica" w:hAnsi="Helvetica"/>
                  <w:sz w:val="18"/>
                </w:rPr>
                <w:fldChar w:fldCharType="end"/>
              </w:r>
            </w:del>
            <w:bookmarkEnd w:id="25"/>
          </w:p>
        </w:tc>
        <w:tc>
          <w:tcPr>
            <w:tcW w:w="1543" w:type="dxa"/>
            <w:gridSpan w:val="3"/>
          </w:tcPr>
          <w:p w14:paraId="6273645E" w14:textId="77777777" w:rsidR="000B17E8" w:rsidRPr="00FF645C" w:rsidRDefault="000B17E8" w:rsidP="000B17E8">
            <w:pPr>
              <w:jc w:val="right"/>
              <w:rPr>
                <w:rFonts w:ascii="Helvetica" w:hAnsi="Helvetica"/>
                <w:sz w:val="18"/>
              </w:rPr>
            </w:pPr>
          </w:p>
        </w:tc>
        <w:tc>
          <w:tcPr>
            <w:tcW w:w="2356" w:type="dxa"/>
            <w:gridSpan w:val="2"/>
          </w:tcPr>
          <w:p w14:paraId="7FDE4D20" w14:textId="77777777" w:rsidR="000B17E8" w:rsidRPr="00FF645C" w:rsidRDefault="000B17E8">
            <w:pPr>
              <w:rPr>
                <w:rFonts w:ascii="Helvetica" w:hAnsi="Helvetica"/>
                <w:sz w:val="18"/>
              </w:rPr>
            </w:pPr>
          </w:p>
        </w:tc>
      </w:tr>
      <w:tr w:rsidR="000B17E8" w:rsidRPr="00FF645C" w14:paraId="2565A6AC" w14:textId="77777777" w:rsidTr="00316F1D">
        <w:tc>
          <w:tcPr>
            <w:tcW w:w="1716" w:type="dxa"/>
          </w:tcPr>
          <w:p w14:paraId="0BDB2E2F" w14:textId="77777777" w:rsidR="000B17E8" w:rsidRPr="00FF645C" w:rsidRDefault="000B17E8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460" w:type="dxa"/>
            <w:gridSpan w:val="3"/>
          </w:tcPr>
          <w:p w14:paraId="72877047" w14:textId="3C472A82" w:rsidR="000B17E8" w:rsidRPr="00FF645C" w:rsidRDefault="000B17E8" w:rsidP="000B17E8">
            <w:pPr>
              <w:jc w:val="right"/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t>Country</w:t>
            </w:r>
            <w:r w:rsidR="00AA7953">
              <w:rPr>
                <w:rFonts w:ascii="Helvetica" w:hAnsi="Helvetica"/>
                <w:sz w:val="18"/>
              </w:rPr>
              <w:t xml:space="preserve"> / Area</w:t>
            </w:r>
            <w:r w:rsidRPr="00FF645C">
              <w:rPr>
                <w:rFonts w:ascii="Helvetica" w:hAnsi="Helvetica"/>
                <w:sz w:val="18"/>
              </w:rPr>
              <w:t>:</w:t>
            </w:r>
          </w:p>
        </w:tc>
        <w:tc>
          <w:tcPr>
            <w:tcW w:w="2285" w:type="dxa"/>
            <w:gridSpan w:val="3"/>
          </w:tcPr>
          <w:p w14:paraId="50EB3E44" w14:textId="197F56C8" w:rsidR="000B17E8" w:rsidRPr="00FF645C" w:rsidRDefault="009F49BF">
            <w:pPr>
              <w:rPr>
                <w:rFonts w:ascii="Helvetica" w:hAnsi="Helvetica"/>
                <w:sz w:val="18"/>
              </w:rPr>
            </w:pPr>
            <w:ins w:id="26" w:author="신승목/책임연구원/SW Platform(연)Platform Core TP(sungmok.shin@lge.com)" w:date="2022-10-03T01:19:00Z">
              <w:r>
                <w:rPr>
                  <w:rFonts w:ascii="Helvetica" w:hAnsi="Helvetica"/>
                  <w:sz w:val="18"/>
                </w:rPr>
                <w:t>Repulic of Korea /</w:t>
              </w:r>
            </w:ins>
            <w:ins w:id="27" w:author="신승목/책임연구원/SW Platform(연)Platform Core TP(sungmok.shin@lge.com)" w:date="2022-10-03T01:23:00Z">
              <w:r>
                <w:rPr>
                  <w:rFonts w:ascii="Helvetica" w:hAnsi="Helvetica"/>
                  <w:sz w:val="18"/>
                </w:rPr>
                <w:t xml:space="preserve"> Asia</w:t>
              </w:r>
            </w:ins>
            <w:ins w:id="28" w:author="신승목/책임연구원/SW Platform(연)Platform Core TP(sungmok.shin@lge.com)" w:date="2022-10-03T01:19:00Z">
              <w:r>
                <w:rPr>
                  <w:rFonts w:ascii="Helvetica" w:hAnsi="Helvetica"/>
                  <w:sz w:val="18"/>
                </w:rPr>
                <w:t xml:space="preserve"> </w:t>
              </w:r>
            </w:ins>
            <w:del w:id="29" w:author="신승목/책임연구원/SW Platform(연)Platform Core TP(sungmok.shin@lge.com)" w:date="2022-10-03T01:19:00Z">
              <w:r w:rsidR="003B6DA8" w:rsidRPr="00FF645C" w:rsidDel="009F49BF">
                <w:rPr>
                  <w:rFonts w:ascii="Helvetica" w:hAnsi="Helvetica"/>
                  <w:sz w:val="18"/>
                </w:rPr>
                <w:fldChar w:fldCharType="begin">
                  <w:ffData>
                    <w:name w:val="Text6"/>
                    <w:enabled/>
                    <w:calcOnExit w:val="0"/>
                    <w:textInput/>
                  </w:ffData>
                </w:fldChar>
              </w:r>
              <w:bookmarkStart w:id="30" w:name="Text6"/>
              <w:r w:rsidR="000B17E8" w:rsidRPr="00FF645C" w:rsidDel="009F49BF">
                <w:rPr>
                  <w:rFonts w:ascii="Helvetica" w:hAnsi="Helvetica"/>
                  <w:sz w:val="18"/>
                </w:rPr>
                <w:delInstrText xml:space="preserve"> FORMTEXT </w:delInstrText>
              </w:r>
              <w:r w:rsidR="003B6DA8" w:rsidRPr="00FF645C" w:rsidDel="009F49BF">
                <w:rPr>
                  <w:rFonts w:ascii="Helvetica" w:hAnsi="Helvetica"/>
                  <w:sz w:val="18"/>
                </w:rPr>
              </w:r>
              <w:r w:rsidR="003B6DA8" w:rsidRPr="00FF645C" w:rsidDel="009F49BF">
                <w:rPr>
                  <w:rFonts w:ascii="Helvetica" w:hAnsi="Helvetica"/>
                  <w:sz w:val="18"/>
                </w:rPr>
                <w:fldChar w:fldCharType="separate"/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0B17E8" w:rsidRPr="00FF645C" w:rsidDel="009F49B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3B6DA8" w:rsidRPr="00FF645C" w:rsidDel="009F49BF">
                <w:rPr>
                  <w:rFonts w:ascii="Helvetica" w:hAnsi="Helvetica"/>
                  <w:sz w:val="18"/>
                </w:rPr>
                <w:fldChar w:fldCharType="end"/>
              </w:r>
            </w:del>
            <w:bookmarkEnd w:id="30"/>
          </w:p>
        </w:tc>
        <w:tc>
          <w:tcPr>
            <w:tcW w:w="1543" w:type="dxa"/>
            <w:gridSpan w:val="3"/>
          </w:tcPr>
          <w:p w14:paraId="6BC094E3" w14:textId="77777777" w:rsidR="000B17E8" w:rsidRPr="00FF645C" w:rsidRDefault="000B17E8" w:rsidP="000B17E8">
            <w:pPr>
              <w:jc w:val="right"/>
              <w:rPr>
                <w:rFonts w:ascii="Helvetica" w:hAnsi="Helvetica"/>
                <w:sz w:val="18"/>
              </w:rPr>
            </w:pPr>
          </w:p>
        </w:tc>
        <w:tc>
          <w:tcPr>
            <w:tcW w:w="2356" w:type="dxa"/>
            <w:gridSpan w:val="2"/>
          </w:tcPr>
          <w:p w14:paraId="561CAEAA" w14:textId="77777777" w:rsidR="000B17E8" w:rsidRPr="00FF645C" w:rsidRDefault="000B17E8">
            <w:pPr>
              <w:rPr>
                <w:rFonts w:ascii="Helvetica" w:hAnsi="Helvetica"/>
                <w:sz w:val="18"/>
              </w:rPr>
            </w:pPr>
          </w:p>
        </w:tc>
      </w:tr>
      <w:tr w:rsidR="000B17E8" w:rsidRPr="00FF645C" w14:paraId="467CE3FD" w14:textId="77777777" w:rsidTr="00316F1D">
        <w:tc>
          <w:tcPr>
            <w:tcW w:w="1980" w:type="dxa"/>
            <w:gridSpan w:val="2"/>
          </w:tcPr>
          <w:p w14:paraId="795E97BF" w14:textId="77777777" w:rsidR="0020649F" w:rsidRPr="006015E4" w:rsidRDefault="0020649F">
            <w:pPr>
              <w:rPr>
                <w:rFonts w:ascii="Helvetica" w:hAnsi="Helvetica"/>
                <w:b/>
                <w:i/>
                <w:sz w:val="14"/>
                <w:szCs w:val="18"/>
              </w:rPr>
            </w:pPr>
          </w:p>
          <w:p w14:paraId="47B7D213" w14:textId="418B4179" w:rsidR="000B17E8" w:rsidRPr="00FF645C" w:rsidRDefault="00DA5A86">
            <w:pPr>
              <w:rPr>
                <w:rFonts w:ascii="Helvetica" w:hAnsi="Helvetica"/>
                <w:b/>
                <w:i/>
                <w:sz w:val="18"/>
              </w:rPr>
            </w:pPr>
            <w:r>
              <w:rPr>
                <w:rFonts w:ascii="Helvetica" w:hAnsi="Helvetica"/>
                <w:b/>
                <w:i/>
                <w:sz w:val="18"/>
              </w:rPr>
              <w:t>Certification Program</w:t>
            </w:r>
          </w:p>
          <w:p w14:paraId="72030894" w14:textId="77777777" w:rsidR="000B17E8" w:rsidRPr="00FF645C" w:rsidRDefault="000B17E8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b/>
                <w:i/>
                <w:sz w:val="18"/>
              </w:rPr>
              <w:t>(select one)</w:t>
            </w:r>
          </w:p>
        </w:tc>
        <w:tc>
          <w:tcPr>
            <w:tcW w:w="2883" w:type="dxa"/>
            <w:gridSpan w:val="4"/>
          </w:tcPr>
          <w:p w14:paraId="796D0242" w14:textId="77777777" w:rsidR="000B17E8" w:rsidRPr="00FF645C" w:rsidRDefault="000B17E8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2265" w:type="dxa"/>
            <w:gridSpan w:val="5"/>
          </w:tcPr>
          <w:p w14:paraId="65FC9EC7" w14:textId="77777777" w:rsidR="000B17E8" w:rsidRPr="00FF645C" w:rsidRDefault="000B17E8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2232" w:type="dxa"/>
          </w:tcPr>
          <w:p w14:paraId="27641B6D" w14:textId="77777777" w:rsidR="000B17E8" w:rsidRPr="00FF645C" w:rsidRDefault="000B17E8">
            <w:pPr>
              <w:rPr>
                <w:rFonts w:ascii="Helvetica" w:hAnsi="Helvetica"/>
                <w:sz w:val="18"/>
              </w:rPr>
            </w:pPr>
          </w:p>
        </w:tc>
      </w:tr>
      <w:tr w:rsidR="000B17E8" w:rsidRPr="00FF645C" w14:paraId="477B1C36" w14:textId="77777777" w:rsidTr="00316F1D">
        <w:tc>
          <w:tcPr>
            <w:tcW w:w="1980" w:type="dxa"/>
            <w:gridSpan w:val="2"/>
          </w:tcPr>
          <w:p w14:paraId="40432E03" w14:textId="77777777" w:rsidR="000B17E8" w:rsidRPr="00FF645C" w:rsidRDefault="000B17E8">
            <w:pPr>
              <w:rPr>
                <w:rFonts w:ascii="Helvetica" w:hAnsi="Helvetica"/>
                <w:b/>
                <w:i/>
                <w:sz w:val="18"/>
              </w:rPr>
            </w:pPr>
          </w:p>
        </w:tc>
        <w:tc>
          <w:tcPr>
            <w:tcW w:w="7380" w:type="dxa"/>
            <w:gridSpan w:val="10"/>
          </w:tcPr>
          <w:p w14:paraId="6C48FF68" w14:textId="6920D817" w:rsidR="000B17E8" w:rsidRPr="00FF645C" w:rsidRDefault="00D204AC">
            <w:pPr>
              <w:rPr>
                <w:rFonts w:ascii="Helvetica" w:hAnsi="Helvetica"/>
                <w:sz w:val="18"/>
              </w:rPr>
            </w:pPr>
            <w:ins w:id="31" w:author="신승목/책임연구원/SW Platform(연)Platform Core TP(sungmok.shin@lge.com)" w:date="2022-10-03T01:24:00Z">
              <w:r>
                <w:rPr>
                  <w:rFonts w:ascii="Helvetica" w:hAnsi="Helvetica"/>
                  <w:sz w:val="18"/>
                </w:rPr>
                <w:fldChar w:fldCharType="begin">
                  <w:ffData>
                    <w:name w:val="Check1"/>
                    <w:enabled/>
                    <w:calcOnExit w:val="0"/>
                    <w:checkBox>
                      <w:sizeAuto/>
                      <w:default w:val="1"/>
                    </w:checkBox>
                  </w:ffData>
                </w:fldChar>
              </w:r>
              <w:r>
                <w:rPr>
                  <w:rFonts w:ascii="Helvetica" w:hAnsi="Helvetica"/>
                  <w:sz w:val="18"/>
                </w:rPr>
                <w:instrText xml:space="preserve"> </w:instrText>
              </w:r>
              <w:bookmarkStart w:id="32" w:name="Check1"/>
              <w:r>
                <w:rPr>
                  <w:rFonts w:ascii="Helvetica" w:hAnsi="Helvetica"/>
                  <w:sz w:val="18"/>
                </w:rPr>
                <w:instrText xml:space="preserve">FORMCHECKBOX </w:instrText>
              </w:r>
            </w:ins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ins w:id="33" w:author="신승목/책임연구원/SW Platform(연)Platform Core TP(sungmok.shin@lge.com)" w:date="2022-10-03T01:24:00Z">
              <w:r>
                <w:rPr>
                  <w:rFonts w:ascii="Helvetica" w:hAnsi="Helvetica"/>
                  <w:sz w:val="18"/>
                </w:rPr>
                <w:fldChar w:fldCharType="end"/>
              </w:r>
            </w:ins>
            <w:bookmarkEnd w:id="32"/>
            <w:del w:id="34" w:author="신승목/책임연구원/SW Platform(연)Platform Core TP(sungmok.shin@lge.com)" w:date="2022-10-03T01:24:00Z">
              <w:r w:rsidR="003B6DA8" w:rsidRPr="00FF645C" w:rsidDel="00D204AC">
                <w:rPr>
                  <w:rFonts w:ascii="Helvetica" w:hAnsi="Helvetica"/>
                  <w:sz w:val="18"/>
                </w:rPr>
                <w:fldChar w:fldCharType="begin">
                  <w:ffData>
                    <w:name w:val="Check1"/>
                    <w:enabled/>
                    <w:calcOnExit w:val="0"/>
                    <w:checkBox>
                      <w:sizeAuto/>
                      <w:default w:val="0"/>
                    </w:checkBox>
                  </w:ffData>
                </w:fldChar>
              </w:r>
              <w:r w:rsidR="000B17E8" w:rsidRPr="00FF645C" w:rsidDel="00D204AC">
                <w:rPr>
                  <w:rFonts w:ascii="Helvetica" w:hAnsi="Helvetica"/>
                  <w:sz w:val="18"/>
                </w:rPr>
                <w:delInstrText xml:space="preserve"> FORMCHECKBOX </w:delInstrText>
              </w:r>
              <w:r w:rsidR="00BE022E">
                <w:rPr>
                  <w:rFonts w:ascii="Helvetica" w:hAnsi="Helvetica"/>
                  <w:sz w:val="18"/>
                </w:rPr>
              </w:r>
              <w:r w:rsidR="00BE022E">
                <w:rPr>
                  <w:rFonts w:ascii="Helvetica" w:hAnsi="Helvetica"/>
                  <w:sz w:val="18"/>
                </w:rPr>
                <w:fldChar w:fldCharType="separate"/>
              </w:r>
              <w:r w:rsidR="003B6DA8" w:rsidRPr="00FF645C" w:rsidDel="00D204AC">
                <w:rPr>
                  <w:rFonts w:ascii="Helvetica" w:hAnsi="Helvetica"/>
                  <w:sz w:val="18"/>
                </w:rPr>
                <w:fldChar w:fldCharType="end"/>
              </w:r>
            </w:del>
            <w:r w:rsidR="000B17E8" w:rsidRPr="00FF645C">
              <w:rPr>
                <w:rFonts w:ascii="Helvetica" w:hAnsi="Helvetica"/>
                <w:sz w:val="18"/>
              </w:rPr>
              <w:t xml:space="preserve"> End Product</w:t>
            </w:r>
          </w:p>
        </w:tc>
      </w:tr>
      <w:tr w:rsidR="00757B8B" w:rsidRPr="00FF645C" w14:paraId="2CD02178" w14:textId="77777777" w:rsidTr="00316F1D">
        <w:tc>
          <w:tcPr>
            <w:tcW w:w="1980" w:type="dxa"/>
            <w:gridSpan w:val="2"/>
          </w:tcPr>
          <w:p w14:paraId="58F61EF4" w14:textId="77777777" w:rsidR="00757B8B" w:rsidRPr="00FF645C" w:rsidRDefault="00757B8B" w:rsidP="00757B8B">
            <w:pPr>
              <w:rPr>
                <w:rFonts w:ascii="Helvetica" w:hAnsi="Helvetica"/>
                <w:b/>
                <w:i/>
                <w:sz w:val="18"/>
              </w:rPr>
            </w:pPr>
          </w:p>
        </w:tc>
        <w:tc>
          <w:tcPr>
            <w:tcW w:w="593" w:type="dxa"/>
          </w:tcPr>
          <w:p w14:paraId="750E6096" w14:textId="77777777" w:rsidR="00757B8B" w:rsidRPr="00FF645C" w:rsidRDefault="00757B8B" w:rsidP="00757B8B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2962" w:type="dxa"/>
            <w:gridSpan w:val="5"/>
          </w:tcPr>
          <w:p w14:paraId="439C548D" w14:textId="29DA6DAF" w:rsidR="00757B8B" w:rsidRPr="00FF645C" w:rsidRDefault="00D204AC" w:rsidP="00757B8B">
            <w:pPr>
              <w:rPr>
                <w:rFonts w:ascii="Helvetica" w:hAnsi="Helvetica"/>
                <w:sz w:val="18"/>
              </w:rPr>
            </w:pPr>
            <w:ins w:id="35" w:author="신승목/책임연구원/SW Platform(연)Platform Core TP(sungmok.shin@lge.com)" w:date="2022-10-03T01:24:00Z">
              <w:r>
                <w:rPr>
                  <w:rFonts w:ascii="Helvetica" w:hAnsi="Helvetica"/>
                  <w:sz w:val="18"/>
                </w:rPr>
                <w:fldChar w:fldCharType="begin">
                  <w:ffData>
                    <w:name w:val="Check2"/>
                    <w:enabled/>
                    <w:calcOnExit w:val="0"/>
                    <w:checkBox>
                      <w:sizeAuto/>
                      <w:default w:val="1"/>
                    </w:checkBox>
                  </w:ffData>
                </w:fldChar>
              </w:r>
              <w:r>
                <w:rPr>
                  <w:rFonts w:ascii="Helvetica" w:hAnsi="Helvetica"/>
                  <w:sz w:val="18"/>
                </w:rPr>
                <w:instrText xml:space="preserve"> </w:instrText>
              </w:r>
              <w:bookmarkStart w:id="36" w:name="Check2"/>
              <w:r>
                <w:rPr>
                  <w:rFonts w:ascii="Helvetica" w:hAnsi="Helvetica"/>
                  <w:sz w:val="18"/>
                </w:rPr>
                <w:instrText xml:space="preserve">FORMCHECKBOX </w:instrText>
              </w:r>
            </w:ins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ins w:id="37" w:author="신승목/책임연구원/SW Platform(연)Platform Core TP(sungmok.shin@lge.com)" w:date="2022-10-03T01:24:00Z">
              <w:r>
                <w:rPr>
                  <w:rFonts w:ascii="Helvetica" w:hAnsi="Helvetica"/>
                  <w:sz w:val="18"/>
                </w:rPr>
                <w:fldChar w:fldCharType="end"/>
              </w:r>
            </w:ins>
            <w:bookmarkEnd w:id="36"/>
            <w:del w:id="38" w:author="신승목/책임연구원/SW Platform(연)Platform Core TP(sungmok.shin@lge.com)" w:date="2022-10-03T01:24:00Z">
              <w:r w:rsidR="00757B8B" w:rsidRPr="00FF645C" w:rsidDel="00D204AC">
                <w:rPr>
                  <w:rFonts w:ascii="Helvetica" w:hAnsi="Helvetica"/>
                  <w:sz w:val="18"/>
                </w:rPr>
                <w:fldChar w:fldCharType="begin">
                  <w:ffData>
                    <w:name w:val="Check2"/>
                    <w:enabled/>
                    <w:calcOnExit w:val="0"/>
                    <w:checkBox>
                      <w:sizeAuto/>
                      <w:default w:val="0"/>
                    </w:checkBox>
                  </w:ffData>
                </w:fldChar>
              </w:r>
              <w:r w:rsidR="00757B8B" w:rsidRPr="00FF645C" w:rsidDel="00D204AC">
                <w:rPr>
                  <w:rFonts w:ascii="Helvetica" w:hAnsi="Helvetica"/>
                  <w:sz w:val="18"/>
                </w:rPr>
                <w:delInstrText xml:space="preserve"> FORMCHECKBOX </w:delInstrText>
              </w:r>
              <w:r w:rsidR="00BE022E">
                <w:rPr>
                  <w:rFonts w:ascii="Helvetica" w:hAnsi="Helvetica"/>
                  <w:sz w:val="18"/>
                </w:rPr>
              </w:r>
              <w:r w:rsidR="00BE022E">
                <w:rPr>
                  <w:rFonts w:ascii="Helvetica" w:hAnsi="Helvetica"/>
                  <w:sz w:val="18"/>
                </w:rPr>
                <w:fldChar w:fldCharType="separate"/>
              </w:r>
              <w:r w:rsidR="00757B8B" w:rsidRPr="00FF645C" w:rsidDel="00D204AC">
                <w:rPr>
                  <w:rFonts w:ascii="Helvetica" w:hAnsi="Helvetica"/>
                  <w:sz w:val="18"/>
                </w:rPr>
                <w:fldChar w:fldCharType="end"/>
              </w:r>
            </w:del>
            <w:r w:rsidR="00757B8B" w:rsidRPr="00FF645C">
              <w:rPr>
                <w:rFonts w:ascii="Helvetica" w:hAnsi="Helvetica"/>
                <w:sz w:val="18"/>
              </w:rPr>
              <w:t xml:space="preserve"> </w:t>
            </w:r>
            <w:r w:rsidR="00111B0A">
              <w:rPr>
                <w:rFonts w:ascii="Helvetica" w:hAnsi="Helvetica"/>
                <w:sz w:val="18"/>
              </w:rPr>
              <w:t>Matter</w:t>
            </w:r>
          </w:p>
        </w:tc>
        <w:tc>
          <w:tcPr>
            <w:tcW w:w="3825" w:type="dxa"/>
            <w:gridSpan w:val="4"/>
          </w:tcPr>
          <w:p w14:paraId="5F647B04" w14:textId="57CBAA65" w:rsidR="00757B8B" w:rsidRPr="00FF645C" w:rsidRDefault="00757B8B" w:rsidP="00757B8B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heck10"/>
            <w:r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bookmarkEnd w:id="39"/>
            <w:r w:rsidRPr="00FF645C">
              <w:rPr>
                <w:rFonts w:ascii="Helvetica" w:hAnsi="Helvetica"/>
                <w:sz w:val="18"/>
              </w:rPr>
              <w:t xml:space="preserve"> </w:t>
            </w:r>
            <w:r w:rsidR="00111B0A" w:rsidRPr="00FF645C">
              <w:rPr>
                <w:rFonts w:ascii="Helvetica" w:hAnsi="Helvetica"/>
                <w:sz w:val="18"/>
              </w:rPr>
              <w:t>Zig</w:t>
            </w:r>
            <w:r w:rsidR="00111B0A">
              <w:rPr>
                <w:rFonts w:ascii="Helvetica" w:hAnsi="Helvetica"/>
                <w:sz w:val="18"/>
              </w:rPr>
              <w:t>b</w:t>
            </w:r>
            <w:r w:rsidR="00111B0A" w:rsidRPr="00FF645C">
              <w:rPr>
                <w:rFonts w:ascii="Helvetica" w:hAnsi="Helvetica"/>
                <w:sz w:val="18"/>
              </w:rPr>
              <w:t>ee Input Device</w:t>
            </w:r>
          </w:p>
        </w:tc>
      </w:tr>
      <w:tr w:rsidR="00757B8B" w:rsidRPr="00FF645C" w14:paraId="70D2C869" w14:textId="77777777" w:rsidTr="00316F1D">
        <w:trPr>
          <w:trHeight w:val="234"/>
        </w:trPr>
        <w:tc>
          <w:tcPr>
            <w:tcW w:w="1980" w:type="dxa"/>
            <w:gridSpan w:val="2"/>
          </w:tcPr>
          <w:p w14:paraId="47A0CA57" w14:textId="77777777" w:rsidR="00757B8B" w:rsidRPr="00FF645C" w:rsidRDefault="00757B8B" w:rsidP="00757B8B">
            <w:pPr>
              <w:rPr>
                <w:rFonts w:ascii="Helvetica" w:hAnsi="Helvetica"/>
                <w:b/>
                <w:i/>
                <w:sz w:val="18"/>
              </w:rPr>
            </w:pPr>
          </w:p>
        </w:tc>
        <w:tc>
          <w:tcPr>
            <w:tcW w:w="593" w:type="dxa"/>
          </w:tcPr>
          <w:p w14:paraId="7E7F4BF6" w14:textId="77777777" w:rsidR="00757B8B" w:rsidRPr="00FF645C" w:rsidRDefault="00757B8B" w:rsidP="00757B8B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2962" w:type="dxa"/>
            <w:gridSpan w:val="5"/>
          </w:tcPr>
          <w:p w14:paraId="74920CD5" w14:textId="2F8E8EF5" w:rsidR="00757B8B" w:rsidRPr="00FF645C" w:rsidRDefault="00757B8B" w:rsidP="00757B8B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heck3"/>
            <w:r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bookmarkEnd w:id="40"/>
            <w:r w:rsidRPr="00FF645C">
              <w:rPr>
                <w:rFonts w:ascii="Helvetica" w:hAnsi="Helvetica"/>
                <w:sz w:val="18"/>
              </w:rPr>
              <w:t xml:space="preserve"> </w:t>
            </w:r>
            <w:r w:rsidR="00111B0A" w:rsidRPr="00FF645C">
              <w:rPr>
                <w:rFonts w:ascii="Helvetica" w:hAnsi="Helvetica"/>
                <w:sz w:val="18"/>
              </w:rPr>
              <w:t>Zig</w:t>
            </w:r>
            <w:r w:rsidR="00111B0A">
              <w:rPr>
                <w:rFonts w:ascii="Helvetica" w:hAnsi="Helvetica"/>
                <w:sz w:val="18"/>
              </w:rPr>
              <w:t>b</w:t>
            </w:r>
            <w:r w:rsidR="00111B0A" w:rsidRPr="00FF645C">
              <w:rPr>
                <w:rFonts w:ascii="Helvetica" w:hAnsi="Helvetica"/>
                <w:sz w:val="18"/>
              </w:rPr>
              <w:t xml:space="preserve">ee </w:t>
            </w:r>
            <w:r w:rsidR="00111B0A">
              <w:rPr>
                <w:rFonts w:ascii="Helvetica" w:hAnsi="Helvetica"/>
                <w:sz w:val="18"/>
              </w:rPr>
              <w:t>3.0</w:t>
            </w:r>
          </w:p>
        </w:tc>
        <w:tc>
          <w:tcPr>
            <w:tcW w:w="3825" w:type="dxa"/>
            <w:gridSpan w:val="4"/>
          </w:tcPr>
          <w:p w14:paraId="220339F2" w14:textId="04F7BE67" w:rsidR="00757B8B" w:rsidRPr="00FF645C" w:rsidRDefault="00757B8B" w:rsidP="00757B8B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heck11"/>
            <w:r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bookmarkEnd w:id="41"/>
            <w:r w:rsidRPr="00FF645C">
              <w:rPr>
                <w:rFonts w:ascii="Helvetica" w:hAnsi="Helvetica"/>
                <w:sz w:val="18"/>
              </w:rPr>
              <w:t xml:space="preserve"> </w:t>
            </w:r>
            <w:r w:rsidR="00111B0A" w:rsidRPr="00FF645C">
              <w:rPr>
                <w:rFonts w:ascii="Helvetica" w:hAnsi="Helvetica"/>
                <w:sz w:val="18"/>
              </w:rPr>
              <w:t>Zig</w:t>
            </w:r>
            <w:r w:rsidR="00111B0A">
              <w:rPr>
                <w:rFonts w:ascii="Helvetica" w:hAnsi="Helvetica"/>
                <w:sz w:val="18"/>
              </w:rPr>
              <w:t>b</w:t>
            </w:r>
            <w:r w:rsidR="00111B0A" w:rsidRPr="00FF645C">
              <w:rPr>
                <w:rFonts w:ascii="Helvetica" w:hAnsi="Helvetica"/>
                <w:sz w:val="18"/>
              </w:rPr>
              <w:t>ee Remote Control</w:t>
            </w:r>
          </w:p>
        </w:tc>
      </w:tr>
      <w:tr w:rsidR="00757B8B" w:rsidRPr="00FF645C" w14:paraId="5C5CBC97" w14:textId="77777777" w:rsidTr="00316F1D">
        <w:tc>
          <w:tcPr>
            <w:tcW w:w="1980" w:type="dxa"/>
            <w:gridSpan w:val="2"/>
          </w:tcPr>
          <w:p w14:paraId="615F59A1" w14:textId="77777777" w:rsidR="00757B8B" w:rsidRPr="00FF645C" w:rsidRDefault="00757B8B" w:rsidP="00757B8B">
            <w:pPr>
              <w:rPr>
                <w:rFonts w:ascii="Helvetica" w:hAnsi="Helvetica"/>
                <w:b/>
                <w:i/>
                <w:sz w:val="18"/>
              </w:rPr>
            </w:pPr>
          </w:p>
        </w:tc>
        <w:tc>
          <w:tcPr>
            <w:tcW w:w="593" w:type="dxa"/>
          </w:tcPr>
          <w:p w14:paraId="21FE6E80" w14:textId="77777777" w:rsidR="00757B8B" w:rsidRPr="00FF645C" w:rsidRDefault="00757B8B" w:rsidP="00757B8B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2962" w:type="dxa"/>
            <w:gridSpan w:val="5"/>
          </w:tcPr>
          <w:p w14:paraId="38E1E563" w14:textId="20FB4BB6" w:rsidR="00757B8B" w:rsidRPr="00FF645C" w:rsidRDefault="00757B8B" w:rsidP="00757B8B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r w:rsidRPr="00FF645C">
              <w:rPr>
                <w:rFonts w:ascii="Helvetica" w:hAnsi="Helvetica"/>
                <w:sz w:val="18"/>
              </w:rPr>
              <w:t xml:space="preserve"> </w:t>
            </w:r>
            <w:r w:rsidR="00111B0A" w:rsidRPr="00FF645C">
              <w:rPr>
                <w:rFonts w:ascii="Helvetica" w:hAnsi="Helvetica"/>
                <w:sz w:val="18"/>
              </w:rPr>
              <w:t>Smart Energy</w:t>
            </w:r>
          </w:p>
        </w:tc>
        <w:tc>
          <w:tcPr>
            <w:tcW w:w="3825" w:type="dxa"/>
            <w:gridSpan w:val="4"/>
          </w:tcPr>
          <w:p w14:paraId="4D29EC58" w14:textId="781A5F83" w:rsidR="00757B8B" w:rsidRPr="00FF645C" w:rsidRDefault="00757B8B" w:rsidP="00757B8B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r w:rsidRPr="00FF645C">
              <w:rPr>
                <w:rFonts w:ascii="Helvetica" w:hAnsi="Helvetica"/>
                <w:sz w:val="18"/>
              </w:rPr>
              <w:t xml:space="preserve"> </w:t>
            </w:r>
            <w:r w:rsidR="00111B0A" w:rsidRPr="00FF645C">
              <w:rPr>
                <w:rFonts w:ascii="Helvetica" w:hAnsi="Helvetica"/>
                <w:sz w:val="18"/>
              </w:rPr>
              <w:t>Zig</w:t>
            </w:r>
            <w:r w:rsidR="00111B0A">
              <w:rPr>
                <w:rFonts w:ascii="Helvetica" w:hAnsi="Helvetica"/>
                <w:sz w:val="18"/>
              </w:rPr>
              <w:t>b</w:t>
            </w:r>
            <w:r w:rsidR="00111B0A" w:rsidRPr="00FF645C">
              <w:rPr>
                <w:rFonts w:ascii="Helvetica" w:hAnsi="Helvetica"/>
                <w:sz w:val="18"/>
              </w:rPr>
              <w:t>ee Home Automation</w:t>
            </w:r>
          </w:p>
        </w:tc>
      </w:tr>
      <w:tr w:rsidR="00757B8B" w:rsidRPr="00FF645C" w14:paraId="15A2A7CE" w14:textId="77777777" w:rsidTr="00316F1D">
        <w:tc>
          <w:tcPr>
            <w:tcW w:w="1980" w:type="dxa"/>
            <w:gridSpan w:val="2"/>
          </w:tcPr>
          <w:p w14:paraId="6CBBD7C7" w14:textId="77777777" w:rsidR="00757B8B" w:rsidRPr="00FF645C" w:rsidRDefault="00757B8B" w:rsidP="00757B8B">
            <w:pPr>
              <w:rPr>
                <w:rFonts w:ascii="Helvetica" w:hAnsi="Helvetica"/>
                <w:b/>
                <w:i/>
                <w:sz w:val="18"/>
              </w:rPr>
            </w:pPr>
          </w:p>
        </w:tc>
        <w:tc>
          <w:tcPr>
            <w:tcW w:w="593" w:type="dxa"/>
          </w:tcPr>
          <w:p w14:paraId="7D51CED9" w14:textId="77777777" w:rsidR="00757B8B" w:rsidRPr="00FF645C" w:rsidRDefault="00757B8B" w:rsidP="00757B8B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2962" w:type="dxa"/>
            <w:gridSpan w:val="5"/>
          </w:tcPr>
          <w:p w14:paraId="467947DA" w14:textId="25D56F23" w:rsidR="00757B8B" w:rsidRPr="00FF645C" w:rsidRDefault="00757B8B" w:rsidP="00757B8B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heck8"/>
            <w:r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bookmarkEnd w:id="42"/>
            <w:r w:rsidRPr="00FF645C">
              <w:rPr>
                <w:rFonts w:ascii="Helvetica" w:hAnsi="Helvetica"/>
                <w:sz w:val="18"/>
              </w:rPr>
              <w:t xml:space="preserve"> </w:t>
            </w:r>
            <w:r w:rsidR="00111B0A" w:rsidRPr="00FF645C">
              <w:rPr>
                <w:rFonts w:ascii="Helvetica" w:hAnsi="Helvetica"/>
                <w:sz w:val="18"/>
              </w:rPr>
              <w:t>Zig</w:t>
            </w:r>
            <w:r w:rsidR="00111B0A">
              <w:rPr>
                <w:rFonts w:ascii="Helvetica" w:hAnsi="Helvetica"/>
                <w:sz w:val="18"/>
              </w:rPr>
              <w:t>b</w:t>
            </w:r>
            <w:r w:rsidR="00111B0A" w:rsidRPr="00FF645C">
              <w:rPr>
                <w:rFonts w:ascii="Helvetica" w:hAnsi="Helvetica"/>
                <w:sz w:val="18"/>
              </w:rPr>
              <w:t>ee</w:t>
            </w:r>
            <w:r w:rsidR="00111B0A">
              <w:rPr>
                <w:rFonts w:ascii="Helvetica" w:hAnsi="Helvetica"/>
                <w:sz w:val="18"/>
              </w:rPr>
              <w:t xml:space="preserve"> Green Power Device</w:t>
            </w:r>
          </w:p>
        </w:tc>
        <w:tc>
          <w:tcPr>
            <w:tcW w:w="3825" w:type="dxa"/>
            <w:gridSpan w:val="4"/>
          </w:tcPr>
          <w:p w14:paraId="35C65B20" w14:textId="0556537A" w:rsidR="00757B8B" w:rsidRPr="00FF645C" w:rsidRDefault="00F1436B" w:rsidP="00757B8B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r w:rsidRPr="00FF645C">
              <w:rPr>
                <w:rFonts w:ascii="Helvetica" w:hAnsi="Helvetica"/>
                <w:sz w:val="18"/>
              </w:rPr>
              <w:t xml:space="preserve"> Zig</w:t>
            </w:r>
            <w:r>
              <w:rPr>
                <w:rFonts w:ascii="Helvetica" w:hAnsi="Helvetica"/>
                <w:sz w:val="18"/>
              </w:rPr>
              <w:t>b</w:t>
            </w:r>
            <w:r w:rsidRPr="00FF645C">
              <w:rPr>
                <w:rFonts w:ascii="Helvetica" w:hAnsi="Helvetica"/>
                <w:sz w:val="18"/>
              </w:rPr>
              <w:t>ee Light Link</w:t>
            </w:r>
          </w:p>
        </w:tc>
      </w:tr>
      <w:tr w:rsidR="00757B8B" w:rsidRPr="00FF645C" w14:paraId="75E43FFB" w14:textId="77777777" w:rsidTr="00316F1D">
        <w:tc>
          <w:tcPr>
            <w:tcW w:w="1980" w:type="dxa"/>
            <w:gridSpan w:val="2"/>
          </w:tcPr>
          <w:p w14:paraId="1C0C40C3" w14:textId="77777777" w:rsidR="00757B8B" w:rsidRPr="00FF645C" w:rsidRDefault="00757B8B" w:rsidP="00757B8B">
            <w:pPr>
              <w:rPr>
                <w:rFonts w:ascii="Helvetica" w:hAnsi="Helvetica"/>
                <w:b/>
                <w:i/>
                <w:sz w:val="18"/>
              </w:rPr>
            </w:pPr>
          </w:p>
        </w:tc>
        <w:tc>
          <w:tcPr>
            <w:tcW w:w="593" w:type="dxa"/>
          </w:tcPr>
          <w:p w14:paraId="1D1D31CA" w14:textId="77777777" w:rsidR="00757B8B" w:rsidRPr="00FF645C" w:rsidRDefault="00757B8B" w:rsidP="00757B8B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2962" w:type="dxa"/>
            <w:gridSpan w:val="5"/>
          </w:tcPr>
          <w:p w14:paraId="040BC7A9" w14:textId="5415C01A" w:rsidR="00757B8B" w:rsidRPr="00FF645C" w:rsidRDefault="00757B8B" w:rsidP="00757B8B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3825" w:type="dxa"/>
            <w:gridSpan w:val="4"/>
          </w:tcPr>
          <w:p w14:paraId="52F7577D" w14:textId="0BCEAD23" w:rsidR="00757B8B" w:rsidRPr="00FF645C" w:rsidRDefault="00757B8B" w:rsidP="00757B8B">
            <w:pPr>
              <w:rPr>
                <w:rFonts w:ascii="Helvetica" w:hAnsi="Helvetica"/>
                <w:sz w:val="18"/>
              </w:rPr>
            </w:pPr>
          </w:p>
        </w:tc>
      </w:tr>
      <w:tr w:rsidR="00757B8B" w:rsidRPr="00FF645C" w14:paraId="1DB79E39" w14:textId="77777777" w:rsidTr="00316F1D">
        <w:tc>
          <w:tcPr>
            <w:tcW w:w="1980" w:type="dxa"/>
            <w:gridSpan w:val="2"/>
          </w:tcPr>
          <w:p w14:paraId="1E955EEF" w14:textId="77777777" w:rsidR="00757B8B" w:rsidRPr="00FF645C" w:rsidRDefault="00757B8B" w:rsidP="00757B8B">
            <w:pPr>
              <w:rPr>
                <w:rFonts w:ascii="Helvetica" w:hAnsi="Helvetica"/>
                <w:b/>
                <w:i/>
                <w:sz w:val="18"/>
              </w:rPr>
            </w:pPr>
          </w:p>
        </w:tc>
        <w:tc>
          <w:tcPr>
            <w:tcW w:w="7380" w:type="dxa"/>
            <w:gridSpan w:val="10"/>
          </w:tcPr>
          <w:p w14:paraId="6367BC81" w14:textId="1921472A" w:rsidR="00757B8B" w:rsidRPr="00FF645C" w:rsidRDefault="00757B8B" w:rsidP="00757B8B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heck14"/>
            <w:r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bookmarkEnd w:id="43"/>
            <w:r w:rsidRPr="00FF645C">
              <w:rPr>
                <w:rFonts w:ascii="Helvetica" w:hAnsi="Helvetica"/>
                <w:sz w:val="18"/>
              </w:rPr>
              <w:t xml:space="preserve"> Compliant Platform (select the appropriate Feature Set)</w:t>
            </w:r>
          </w:p>
        </w:tc>
      </w:tr>
      <w:tr w:rsidR="00757B8B" w:rsidRPr="00FF645C" w14:paraId="6DE58F47" w14:textId="77777777" w:rsidTr="00316F1D">
        <w:tc>
          <w:tcPr>
            <w:tcW w:w="1980" w:type="dxa"/>
            <w:gridSpan w:val="2"/>
          </w:tcPr>
          <w:p w14:paraId="0BCCAC8F" w14:textId="77777777" w:rsidR="00757B8B" w:rsidRPr="00FF645C" w:rsidRDefault="00757B8B" w:rsidP="00757B8B">
            <w:pPr>
              <w:rPr>
                <w:rFonts w:ascii="Helvetica" w:hAnsi="Helvetica"/>
                <w:b/>
                <w:i/>
                <w:sz w:val="18"/>
              </w:rPr>
            </w:pPr>
          </w:p>
        </w:tc>
        <w:tc>
          <w:tcPr>
            <w:tcW w:w="593" w:type="dxa"/>
          </w:tcPr>
          <w:p w14:paraId="46049F60" w14:textId="77777777" w:rsidR="00757B8B" w:rsidRPr="00FF645C" w:rsidRDefault="00757B8B" w:rsidP="00757B8B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954" w:type="dxa"/>
            <w:gridSpan w:val="2"/>
          </w:tcPr>
          <w:p w14:paraId="3A62ECE8" w14:textId="53293FD0" w:rsidR="00757B8B" w:rsidRPr="00FF645C" w:rsidRDefault="00757B8B" w:rsidP="00757B8B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heck15"/>
            <w:r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bookmarkEnd w:id="44"/>
            <w:r w:rsidRPr="00FF645C">
              <w:rPr>
                <w:rFonts w:ascii="Helvetica" w:hAnsi="Helvetica"/>
                <w:sz w:val="18"/>
              </w:rPr>
              <w:t xml:space="preserve"> Zig</w:t>
            </w:r>
            <w:r>
              <w:rPr>
                <w:rFonts w:ascii="Helvetica" w:hAnsi="Helvetica"/>
                <w:sz w:val="18"/>
              </w:rPr>
              <w:t>b</w:t>
            </w:r>
            <w:r w:rsidRPr="00FF645C">
              <w:rPr>
                <w:rFonts w:ascii="Helvetica" w:hAnsi="Helvetica"/>
                <w:sz w:val="18"/>
              </w:rPr>
              <w:t>ee</w:t>
            </w:r>
            <w:r>
              <w:rPr>
                <w:rFonts w:ascii="Helvetica" w:hAnsi="Helvetica"/>
                <w:sz w:val="18"/>
              </w:rPr>
              <w:t xml:space="preserve"> RF4CE</w:t>
            </w:r>
          </w:p>
        </w:tc>
        <w:tc>
          <w:tcPr>
            <w:tcW w:w="1874" w:type="dxa"/>
            <w:gridSpan w:val="4"/>
          </w:tcPr>
          <w:p w14:paraId="0027619E" w14:textId="461062CF" w:rsidR="00757B8B" w:rsidRPr="00FF645C" w:rsidRDefault="00757B8B" w:rsidP="00757B8B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heck16"/>
            <w:r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bookmarkEnd w:id="45"/>
            <w:r w:rsidRPr="00FF645C">
              <w:rPr>
                <w:rFonts w:ascii="Helvetica" w:hAnsi="Helvetica"/>
                <w:sz w:val="18"/>
              </w:rPr>
              <w:t xml:space="preserve"> Zig</w:t>
            </w:r>
            <w:r>
              <w:rPr>
                <w:rFonts w:ascii="Helvetica" w:hAnsi="Helvetica"/>
                <w:sz w:val="18"/>
              </w:rPr>
              <w:t>b</w:t>
            </w:r>
            <w:r w:rsidRPr="00FF645C">
              <w:rPr>
                <w:rFonts w:ascii="Helvetica" w:hAnsi="Helvetica"/>
                <w:sz w:val="18"/>
              </w:rPr>
              <w:t>ee PRO</w:t>
            </w:r>
          </w:p>
        </w:tc>
        <w:tc>
          <w:tcPr>
            <w:tcW w:w="2959" w:type="dxa"/>
            <w:gridSpan w:val="3"/>
          </w:tcPr>
          <w:p w14:paraId="01D89C01" w14:textId="376EB95F" w:rsidR="00757B8B" w:rsidRPr="00FF645C" w:rsidRDefault="00757B8B" w:rsidP="00757B8B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r w:rsidRPr="00FF645C">
              <w:rPr>
                <w:rFonts w:ascii="Helvetica" w:hAnsi="Helvetica"/>
                <w:sz w:val="18"/>
              </w:rPr>
              <w:t xml:space="preserve"> Zig</w:t>
            </w:r>
            <w:r>
              <w:rPr>
                <w:rFonts w:ascii="Helvetica" w:hAnsi="Helvetica"/>
                <w:sz w:val="18"/>
              </w:rPr>
              <w:t>b</w:t>
            </w:r>
            <w:r w:rsidRPr="00FF645C">
              <w:rPr>
                <w:rFonts w:ascii="Helvetica" w:hAnsi="Helvetica"/>
                <w:sz w:val="18"/>
              </w:rPr>
              <w:t>ee PRO</w:t>
            </w:r>
            <w:r>
              <w:rPr>
                <w:rFonts w:ascii="Helvetica" w:hAnsi="Helvetica"/>
                <w:sz w:val="18"/>
              </w:rPr>
              <w:t xml:space="preserve"> + Green Power</w:t>
            </w:r>
          </w:p>
        </w:tc>
      </w:tr>
      <w:tr w:rsidR="00757B8B" w:rsidRPr="006015E4" w14:paraId="0FF29F24" w14:textId="77777777" w:rsidTr="00316F1D">
        <w:tc>
          <w:tcPr>
            <w:tcW w:w="1980" w:type="dxa"/>
            <w:gridSpan w:val="2"/>
          </w:tcPr>
          <w:p w14:paraId="1AB698DC" w14:textId="77777777" w:rsidR="00757B8B" w:rsidRPr="006015E4" w:rsidRDefault="00757B8B" w:rsidP="00757B8B">
            <w:pPr>
              <w:rPr>
                <w:rFonts w:ascii="Helvetica" w:hAnsi="Helvetica"/>
                <w:b/>
                <w:i/>
                <w:sz w:val="16"/>
                <w:szCs w:val="16"/>
              </w:rPr>
            </w:pPr>
          </w:p>
        </w:tc>
        <w:tc>
          <w:tcPr>
            <w:tcW w:w="593" w:type="dxa"/>
          </w:tcPr>
          <w:p w14:paraId="6A12F022" w14:textId="77777777" w:rsidR="00757B8B" w:rsidRPr="006015E4" w:rsidRDefault="00757B8B" w:rsidP="00757B8B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1954" w:type="dxa"/>
            <w:gridSpan w:val="2"/>
          </w:tcPr>
          <w:p w14:paraId="73933BBD" w14:textId="16814CC9" w:rsidR="00757B8B" w:rsidRPr="006015E4" w:rsidRDefault="00757B8B" w:rsidP="00757B8B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4833" w:type="dxa"/>
            <w:gridSpan w:val="7"/>
          </w:tcPr>
          <w:p w14:paraId="7267B75F" w14:textId="3890650C" w:rsidR="00757B8B" w:rsidRPr="006015E4" w:rsidRDefault="00757B8B" w:rsidP="00757B8B">
            <w:pPr>
              <w:rPr>
                <w:rFonts w:ascii="Helvetica" w:hAnsi="Helvetica"/>
                <w:sz w:val="16"/>
                <w:szCs w:val="16"/>
              </w:rPr>
            </w:pPr>
          </w:p>
        </w:tc>
      </w:tr>
      <w:tr w:rsidR="00111B0A" w:rsidRPr="006015E4" w14:paraId="2F7BC17A" w14:textId="77777777" w:rsidTr="00C33C2C">
        <w:tc>
          <w:tcPr>
            <w:tcW w:w="1980" w:type="dxa"/>
            <w:gridSpan w:val="2"/>
          </w:tcPr>
          <w:p w14:paraId="68318F2D" w14:textId="77777777" w:rsidR="00111B0A" w:rsidRPr="006015E4" w:rsidRDefault="00111B0A" w:rsidP="00111B0A">
            <w:pPr>
              <w:rPr>
                <w:rFonts w:ascii="Helvetica" w:hAnsi="Helvetica"/>
                <w:b/>
                <w:i/>
                <w:sz w:val="16"/>
                <w:szCs w:val="16"/>
              </w:rPr>
            </w:pPr>
          </w:p>
        </w:tc>
        <w:tc>
          <w:tcPr>
            <w:tcW w:w="7380" w:type="dxa"/>
            <w:gridSpan w:val="10"/>
          </w:tcPr>
          <w:p w14:paraId="12B11B94" w14:textId="39211482" w:rsidR="00111B0A" w:rsidRPr="006015E4" w:rsidRDefault="00111B0A" w:rsidP="00111B0A">
            <w:pPr>
              <w:rPr>
                <w:rFonts w:ascii="Helvetica" w:hAnsi="Helvetica"/>
                <w:sz w:val="16"/>
                <w:szCs w:val="16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r w:rsidRPr="00FF645C">
              <w:rPr>
                <w:rFonts w:ascii="Helvetica" w:hAnsi="Helvetica"/>
                <w:sz w:val="18"/>
              </w:rPr>
              <w:t xml:space="preserve"> </w:t>
            </w:r>
            <w:r>
              <w:rPr>
                <w:rFonts w:ascii="Helvetica" w:hAnsi="Helvetica"/>
                <w:sz w:val="18"/>
              </w:rPr>
              <w:t>Software Component</w:t>
            </w:r>
          </w:p>
        </w:tc>
      </w:tr>
      <w:tr w:rsidR="00111B0A" w:rsidRPr="006015E4" w14:paraId="6508E809" w14:textId="77777777" w:rsidTr="00316F1D">
        <w:tc>
          <w:tcPr>
            <w:tcW w:w="1980" w:type="dxa"/>
            <w:gridSpan w:val="2"/>
          </w:tcPr>
          <w:p w14:paraId="1073BD53" w14:textId="77777777" w:rsidR="00111B0A" w:rsidRPr="006015E4" w:rsidRDefault="00111B0A" w:rsidP="00111B0A">
            <w:pPr>
              <w:rPr>
                <w:rFonts w:ascii="Helvetica" w:hAnsi="Helvetica"/>
                <w:b/>
                <w:i/>
                <w:sz w:val="16"/>
                <w:szCs w:val="16"/>
              </w:rPr>
            </w:pPr>
          </w:p>
        </w:tc>
        <w:tc>
          <w:tcPr>
            <w:tcW w:w="593" w:type="dxa"/>
          </w:tcPr>
          <w:p w14:paraId="4332D47F" w14:textId="77777777" w:rsidR="00111B0A" w:rsidRPr="006015E4" w:rsidRDefault="00111B0A" w:rsidP="00111B0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1954" w:type="dxa"/>
            <w:gridSpan w:val="2"/>
          </w:tcPr>
          <w:p w14:paraId="100EE096" w14:textId="553BA2BA" w:rsidR="00111B0A" w:rsidRPr="006015E4" w:rsidRDefault="00111B0A" w:rsidP="00111B0A">
            <w:pPr>
              <w:rPr>
                <w:rFonts w:ascii="Helvetica" w:hAnsi="Helvetica"/>
                <w:sz w:val="16"/>
                <w:szCs w:val="16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r w:rsidRPr="00FF645C">
              <w:rPr>
                <w:rFonts w:ascii="Helvetica" w:hAnsi="Helvetica"/>
                <w:sz w:val="18"/>
              </w:rPr>
              <w:t xml:space="preserve"> </w:t>
            </w:r>
            <w:r>
              <w:rPr>
                <w:rFonts w:ascii="Helvetica" w:hAnsi="Helvetica"/>
                <w:sz w:val="18"/>
              </w:rPr>
              <w:t>Matter</w:t>
            </w:r>
          </w:p>
        </w:tc>
        <w:tc>
          <w:tcPr>
            <w:tcW w:w="4833" w:type="dxa"/>
            <w:gridSpan w:val="7"/>
          </w:tcPr>
          <w:p w14:paraId="25CA82CE" w14:textId="77777777" w:rsidR="00111B0A" w:rsidRPr="006015E4" w:rsidRDefault="00111B0A" w:rsidP="00111B0A">
            <w:pPr>
              <w:rPr>
                <w:rFonts w:ascii="Helvetica" w:hAnsi="Helvetica"/>
                <w:sz w:val="16"/>
                <w:szCs w:val="16"/>
              </w:rPr>
            </w:pPr>
          </w:p>
        </w:tc>
      </w:tr>
    </w:tbl>
    <w:p w14:paraId="69CFE3A5" w14:textId="77777777" w:rsidR="00FF645C" w:rsidRPr="006015E4" w:rsidRDefault="00FF645C" w:rsidP="00A20631">
      <w:pPr>
        <w:spacing w:after="0" w:line="240" w:lineRule="auto"/>
        <w:rPr>
          <w:rFonts w:ascii="Helvetica" w:hAnsi="Helvetica"/>
          <w:b/>
          <w:i/>
          <w:sz w:val="14"/>
          <w:szCs w:val="14"/>
        </w:rPr>
      </w:pPr>
    </w:p>
    <w:p w14:paraId="675D1A4A" w14:textId="77777777" w:rsidR="00A20631" w:rsidRPr="00FF645C" w:rsidRDefault="00A20631" w:rsidP="00A20631">
      <w:pPr>
        <w:spacing w:after="0" w:line="240" w:lineRule="auto"/>
        <w:rPr>
          <w:rFonts w:ascii="Helvetica" w:hAnsi="Helvetica"/>
          <w:b/>
          <w:i/>
          <w:sz w:val="18"/>
        </w:rPr>
      </w:pPr>
      <w:r w:rsidRPr="00FF645C">
        <w:rPr>
          <w:rFonts w:ascii="Helvetica" w:hAnsi="Helvetica"/>
          <w:b/>
          <w:i/>
          <w:sz w:val="18"/>
        </w:rPr>
        <w:t xml:space="preserve">Product Information </w:t>
      </w:r>
    </w:p>
    <w:tbl>
      <w:tblPr>
        <w:tblStyle w:val="a6"/>
        <w:tblW w:w="10193" w:type="dxa"/>
        <w:tblInd w:w="-5" w:type="dxa"/>
        <w:tblLook w:val="04A0" w:firstRow="1" w:lastRow="0" w:firstColumn="1" w:lastColumn="0" w:noHBand="0" w:noVBand="1"/>
      </w:tblPr>
      <w:tblGrid>
        <w:gridCol w:w="2448"/>
        <w:gridCol w:w="2862"/>
        <w:gridCol w:w="4860"/>
        <w:gridCol w:w="23"/>
      </w:tblGrid>
      <w:tr w:rsidR="005F6F7C" w:rsidRPr="00FF645C" w14:paraId="4BAEB95C" w14:textId="77777777" w:rsidTr="003F3348">
        <w:tc>
          <w:tcPr>
            <w:tcW w:w="2448" w:type="dxa"/>
            <w:vMerge w:val="restart"/>
            <w:tcBorders>
              <w:right w:val="single" w:sz="4" w:space="0" w:color="auto"/>
            </w:tcBorders>
          </w:tcPr>
          <w:p w14:paraId="79C6718E" w14:textId="77777777" w:rsidR="005F6F7C" w:rsidRPr="00FF645C" w:rsidRDefault="005F6F7C" w:rsidP="00A20631">
            <w:pPr>
              <w:rPr>
                <w:rFonts w:ascii="Helvetica" w:hAnsi="Helvetica"/>
                <w:i/>
                <w:sz w:val="18"/>
              </w:rPr>
            </w:pPr>
            <w:r w:rsidRPr="00FF645C">
              <w:rPr>
                <w:rFonts w:ascii="Helvetica" w:hAnsi="Helvetica"/>
                <w:i/>
                <w:sz w:val="18"/>
              </w:rPr>
              <w:t>Required for ALL products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FF4B46" w14:textId="77777777" w:rsidR="005F6F7C" w:rsidRPr="00FF645C" w:rsidRDefault="005F6F7C" w:rsidP="005F6F7C">
            <w:pPr>
              <w:jc w:val="right"/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t>Product Name:</w:t>
            </w:r>
          </w:p>
        </w:tc>
        <w:tc>
          <w:tcPr>
            <w:tcW w:w="488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F78B7A" w14:textId="5D1CB8AC" w:rsidR="005F6F7C" w:rsidRPr="00FF645C" w:rsidRDefault="00D204AC">
            <w:pPr>
              <w:rPr>
                <w:rFonts w:ascii="Helvetica" w:hAnsi="Helvetica"/>
                <w:sz w:val="18"/>
              </w:rPr>
            </w:pPr>
            <w:proofErr w:type="spellStart"/>
            <w:ins w:id="46" w:author="신승목/책임연구원/SW Platform(연)Platform Core TP(sungmok.shin@lge.com)" w:date="2022-10-03T01:26:00Z">
              <w:r>
                <w:rPr>
                  <w:rFonts w:ascii="Helvetica" w:hAnsi="Helvetica"/>
                  <w:sz w:val="18"/>
                </w:rPr>
                <w:t>webOS</w:t>
              </w:r>
              <w:proofErr w:type="spellEnd"/>
              <w:r>
                <w:rPr>
                  <w:rFonts w:ascii="Helvetica" w:hAnsi="Helvetica"/>
                  <w:sz w:val="18"/>
                </w:rPr>
                <w:t xml:space="preserve"> TV</w:t>
              </w:r>
            </w:ins>
            <w:del w:id="47" w:author="신승목/책임연구원/SW Platform(연)Platform Core TP(sungmok.shin@lge.com)" w:date="2022-10-03T01:26:00Z">
              <w:r w:rsidR="003B6DA8" w:rsidRPr="00FF645C" w:rsidDel="00D204AC">
                <w:rPr>
                  <w:rFonts w:ascii="Helvetica" w:hAnsi="Helvetica"/>
                  <w:sz w:val="18"/>
                </w:rPr>
                <w:fldChar w:fldCharType="begin">
                  <w:ffData>
                    <w:name w:val="Text11"/>
                    <w:enabled/>
                    <w:calcOnExit w:val="0"/>
                    <w:textInput/>
                  </w:ffData>
                </w:fldChar>
              </w:r>
              <w:bookmarkStart w:id="48" w:name="Text11"/>
              <w:r w:rsidR="005F6F7C" w:rsidRPr="00FF645C" w:rsidDel="00D204AC">
                <w:rPr>
                  <w:rFonts w:ascii="Helvetica" w:hAnsi="Helvetica"/>
                  <w:sz w:val="18"/>
                </w:rPr>
                <w:delInstrText xml:space="preserve"> FORMTEXT </w:delInstrText>
              </w:r>
              <w:r w:rsidR="003B6DA8" w:rsidRPr="00FF645C" w:rsidDel="00D204AC">
                <w:rPr>
                  <w:rFonts w:ascii="Helvetica" w:hAnsi="Helvetica"/>
                  <w:sz w:val="18"/>
                </w:rPr>
              </w:r>
              <w:r w:rsidR="003B6DA8" w:rsidRPr="00FF645C" w:rsidDel="00D204AC">
                <w:rPr>
                  <w:rFonts w:ascii="Helvetica" w:hAnsi="Helvetica"/>
                  <w:sz w:val="18"/>
                </w:rPr>
                <w:fldChar w:fldCharType="separate"/>
              </w:r>
              <w:r w:rsidR="005F6F7C" w:rsidRPr="00FF645C" w:rsidDel="00D204AC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5F6F7C" w:rsidRPr="00FF645C" w:rsidDel="00D204AC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5F6F7C" w:rsidRPr="00FF645C" w:rsidDel="00D204AC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5F6F7C" w:rsidRPr="00FF645C" w:rsidDel="00D204AC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5F6F7C" w:rsidRPr="00FF645C" w:rsidDel="00D204AC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3B6DA8" w:rsidRPr="00FF645C" w:rsidDel="00D204AC">
                <w:rPr>
                  <w:rFonts w:ascii="Helvetica" w:hAnsi="Helvetica"/>
                  <w:sz w:val="18"/>
                </w:rPr>
                <w:fldChar w:fldCharType="end"/>
              </w:r>
            </w:del>
            <w:bookmarkEnd w:id="48"/>
          </w:p>
        </w:tc>
      </w:tr>
      <w:tr w:rsidR="005F6F7C" w:rsidRPr="00FF645C" w14:paraId="21E5BCC4" w14:textId="77777777" w:rsidTr="003F3348">
        <w:tc>
          <w:tcPr>
            <w:tcW w:w="2448" w:type="dxa"/>
            <w:vMerge/>
            <w:tcBorders>
              <w:right w:val="single" w:sz="4" w:space="0" w:color="auto"/>
            </w:tcBorders>
          </w:tcPr>
          <w:p w14:paraId="0909E9F3" w14:textId="77777777" w:rsidR="005F6F7C" w:rsidRPr="00FF645C" w:rsidRDefault="005F6F7C" w:rsidP="00A20631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28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0B57D" w14:textId="21008FD2" w:rsidR="005F6F7C" w:rsidRPr="00FF645C" w:rsidRDefault="00A76527" w:rsidP="005F6F7C">
            <w:pPr>
              <w:jc w:val="right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Software/</w:t>
            </w:r>
            <w:r w:rsidR="005F6F7C" w:rsidRPr="00FF645C">
              <w:rPr>
                <w:rFonts w:ascii="Helvetica" w:hAnsi="Helvetica"/>
                <w:sz w:val="18"/>
              </w:rPr>
              <w:t>Firmware version:</w:t>
            </w:r>
          </w:p>
        </w:tc>
        <w:tc>
          <w:tcPr>
            <w:tcW w:w="48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1F6EAE" w14:textId="4A646F2E" w:rsidR="005F6F7C" w:rsidRPr="00FF645C" w:rsidRDefault="00D204AC">
            <w:pPr>
              <w:rPr>
                <w:rFonts w:ascii="Helvetica" w:hAnsi="Helvetica"/>
                <w:sz w:val="18"/>
              </w:rPr>
            </w:pPr>
            <w:proofErr w:type="spellStart"/>
            <w:ins w:id="49" w:author="신승목/책임연구원/SW Platform(연)Platform Core TP(sungmok.shin@lge.com)" w:date="2022-10-03T01:26:00Z">
              <w:r>
                <w:rPr>
                  <w:rFonts w:ascii="Helvetica" w:hAnsi="Helvetica"/>
                  <w:sz w:val="18"/>
                </w:rPr>
                <w:t>webOS</w:t>
              </w:r>
              <w:proofErr w:type="spellEnd"/>
              <w:r>
                <w:rPr>
                  <w:rFonts w:ascii="Helvetica" w:hAnsi="Helvetica"/>
                  <w:sz w:val="18"/>
                </w:rPr>
                <w:t xml:space="preserve"> TV 23</w:t>
              </w:r>
            </w:ins>
            <w:del w:id="50" w:author="신승목/책임연구원/SW Platform(연)Platform Core TP(sungmok.shin@lge.com)" w:date="2022-10-03T01:26:00Z">
              <w:r w:rsidR="003B6DA8" w:rsidRPr="00FF645C" w:rsidDel="00D204AC">
                <w:rPr>
                  <w:rFonts w:ascii="Helvetica" w:hAnsi="Helvetica"/>
                  <w:sz w:val="18"/>
                </w:rPr>
                <w:fldChar w:fldCharType="begin">
                  <w:ffData>
                    <w:name w:val="Text12"/>
                    <w:enabled/>
                    <w:calcOnExit w:val="0"/>
                    <w:textInput/>
                  </w:ffData>
                </w:fldChar>
              </w:r>
              <w:bookmarkStart w:id="51" w:name="Text12"/>
              <w:r w:rsidR="005F6F7C" w:rsidRPr="00FF645C" w:rsidDel="00D204AC">
                <w:rPr>
                  <w:rFonts w:ascii="Helvetica" w:hAnsi="Helvetica"/>
                  <w:sz w:val="18"/>
                </w:rPr>
                <w:delInstrText xml:space="preserve"> FORMTEXT </w:delInstrText>
              </w:r>
              <w:r w:rsidR="003B6DA8" w:rsidRPr="00FF645C" w:rsidDel="00D204AC">
                <w:rPr>
                  <w:rFonts w:ascii="Helvetica" w:hAnsi="Helvetica"/>
                  <w:sz w:val="18"/>
                </w:rPr>
              </w:r>
              <w:r w:rsidR="003B6DA8" w:rsidRPr="00FF645C" w:rsidDel="00D204AC">
                <w:rPr>
                  <w:rFonts w:ascii="Helvetica" w:hAnsi="Helvetica"/>
                  <w:sz w:val="18"/>
                </w:rPr>
                <w:fldChar w:fldCharType="separate"/>
              </w:r>
              <w:r w:rsidR="005F6F7C" w:rsidRPr="00FF645C" w:rsidDel="00D204AC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5F6F7C" w:rsidRPr="00FF645C" w:rsidDel="00D204AC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5F6F7C" w:rsidRPr="00FF645C" w:rsidDel="00D204AC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5F6F7C" w:rsidRPr="00FF645C" w:rsidDel="00D204AC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5F6F7C" w:rsidRPr="00FF645C" w:rsidDel="00D204AC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3B6DA8" w:rsidRPr="00FF645C" w:rsidDel="00D204AC">
                <w:rPr>
                  <w:rFonts w:ascii="Helvetica" w:hAnsi="Helvetica"/>
                  <w:sz w:val="18"/>
                </w:rPr>
                <w:fldChar w:fldCharType="end"/>
              </w:r>
            </w:del>
            <w:bookmarkEnd w:id="51"/>
          </w:p>
        </w:tc>
      </w:tr>
      <w:tr w:rsidR="005F6F7C" w:rsidRPr="00FF645C" w14:paraId="306F01C1" w14:textId="77777777" w:rsidTr="003F3348">
        <w:tc>
          <w:tcPr>
            <w:tcW w:w="2448" w:type="dxa"/>
            <w:vMerge/>
            <w:tcBorders>
              <w:right w:val="single" w:sz="4" w:space="0" w:color="auto"/>
            </w:tcBorders>
          </w:tcPr>
          <w:p w14:paraId="05875D7C" w14:textId="77777777" w:rsidR="005F6F7C" w:rsidRPr="00FF645C" w:rsidRDefault="005F6F7C" w:rsidP="00A20631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2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0CF4" w14:textId="39EB8DE7" w:rsidR="008C2B6D" w:rsidRPr="00FF645C" w:rsidRDefault="005F6F7C" w:rsidP="006015E4">
            <w:pPr>
              <w:jc w:val="right"/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t>Hardware version:</w:t>
            </w:r>
          </w:p>
        </w:tc>
        <w:tc>
          <w:tcPr>
            <w:tcW w:w="48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FBB3E" w14:textId="24643B0B" w:rsidR="008C2B6D" w:rsidRPr="00FF645C" w:rsidRDefault="00D204AC">
            <w:pPr>
              <w:rPr>
                <w:rFonts w:ascii="Helvetica" w:hAnsi="Helvetica"/>
                <w:sz w:val="18"/>
              </w:rPr>
            </w:pPr>
            <w:ins w:id="52" w:author="신승목/책임연구원/SW Platform(연)Platform Core TP(sungmok.shin@lge.com)" w:date="2022-10-03T01:26:00Z">
              <w:r>
                <w:rPr>
                  <w:rFonts w:ascii="Helvetica" w:hAnsi="Helvetica"/>
                  <w:sz w:val="18"/>
                </w:rPr>
                <w:t>O22</w:t>
              </w:r>
            </w:ins>
            <w:del w:id="53" w:author="신승목/책임연구원/SW Platform(연)Platform Core TP(sungmok.shin@lge.com)" w:date="2022-10-03T01:26:00Z">
              <w:r w:rsidR="003B6DA8" w:rsidRPr="00FF645C" w:rsidDel="00D204AC">
                <w:rPr>
                  <w:rFonts w:ascii="Helvetica" w:hAnsi="Helvetica"/>
                  <w:sz w:val="18"/>
                </w:rPr>
                <w:fldChar w:fldCharType="begin">
                  <w:ffData>
                    <w:name w:val="Text13"/>
                    <w:enabled/>
                    <w:calcOnExit w:val="0"/>
                    <w:textInput/>
                  </w:ffData>
                </w:fldChar>
              </w:r>
              <w:bookmarkStart w:id="54" w:name="Text13"/>
              <w:r w:rsidR="005F6F7C" w:rsidRPr="00FF645C" w:rsidDel="00D204AC">
                <w:rPr>
                  <w:rFonts w:ascii="Helvetica" w:hAnsi="Helvetica"/>
                  <w:sz w:val="18"/>
                </w:rPr>
                <w:delInstrText xml:space="preserve"> FORMTEXT </w:delInstrText>
              </w:r>
              <w:r w:rsidR="003B6DA8" w:rsidRPr="00FF645C" w:rsidDel="00D204AC">
                <w:rPr>
                  <w:rFonts w:ascii="Helvetica" w:hAnsi="Helvetica"/>
                  <w:sz w:val="18"/>
                </w:rPr>
              </w:r>
              <w:r w:rsidR="003B6DA8" w:rsidRPr="00FF645C" w:rsidDel="00D204AC">
                <w:rPr>
                  <w:rFonts w:ascii="Helvetica" w:hAnsi="Helvetica"/>
                  <w:sz w:val="18"/>
                </w:rPr>
                <w:fldChar w:fldCharType="separate"/>
              </w:r>
              <w:r w:rsidR="005F6F7C" w:rsidRPr="00FF645C" w:rsidDel="00D204AC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5F6F7C" w:rsidRPr="00FF645C" w:rsidDel="00D204AC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5F6F7C" w:rsidRPr="00FF645C" w:rsidDel="00D204AC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5F6F7C" w:rsidRPr="00FF645C" w:rsidDel="00D204AC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5F6F7C" w:rsidRPr="00FF645C" w:rsidDel="00D204AC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3B6DA8" w:rsidRPr="00FF645C" w:rsidDel="00D204AC">
                <w:rPr>
                  <w:rFonts w:ascii="Helvetica" w:hAnsi="Helvetica"/>
                  <w:sz w:val="18"/>
                </w:rPr>
                <w:fldChar w:fldCharType="end"/>
              </w:r>
            </w:del>
            <w:bookmarkEnd w:id="54"/>
            <w:ins w:id="55" w:author="신승목/책임연구원/SW Platform(연)Platform Core TP(sungmok.shin@lge.com)" w:date="2022-10-03T01:26:00Z">
              <w:r>
                <w:rPr>
                  <w:rFonts w:ascii="Helvetica" w:hAnsi="Helvetica"/>
                  <w:sz w:val="18"/>
                </w:rPr>
                <w:t>N</w:t>
              </w:r>
            </w:ins>
            <w:r w:rsidR="00624FA3">
              <w:rPr>
                <w:rFonts w:ascii="Helvetica" w:hAnsi="Helvetica"/>
                <w:sz w:val="18"/>
              </w:rPr>
              <w:t xml:space="preserve">     (N/A for Software Components)</w:t>
            </w:r>
          </w:p>
        </w:tc>
      </w:tr>
      <w:tr w:rsidR="006015E4" w:rsidRPr="00FF645C" w14:paraId="1847D4EA" w14:textId="77777777" w:rsidTr="00897E48">
        <w:tc>
          <w:tcPr>
            <w:tcW w:w="2448" w:type="dxa"/>
            <w:vMerge w:val="restart"/>
            <w:tcBorders>
              <w:right w:val="single" w:sz="4" w:space="0" w:color="auto"/>
            </w:tcBorders>
            <w:shd w:val="clear" w:color="auto" w:fill="EEECE1" w:themeFill="background2"/>
          </w:tcPr>
          <w:p w14:paraId="2DA326DA" w14:textId="77777777" w:rsidR="006015E4" w:rsidRPr="00FF645C" w:rsidRDefault="006015E4" w:rsidP="00A20631">
            <w:pPr>
              <w:rPr>
                <w:rFonts w:ascii="Helvetica" w:hAnsi="Helvetica"/>
                <w:i/>
                <w:sz w:val="18"/>
              </w:rPr>
            </w:pPr>
            <w:r w:rsidRPr="00FF645C">
              <w:rPr>
                <w:rFonts w:ascii="Helvetica" w:hAnsi="Helvetica"/>
                <w:i/>
                <w:sz w:val="18"/>
              </w:rPr>
              <w:t>Required for Compliant Platforms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EECE1" w:themeFill="background2"/>
          </w:tcPr>
          <w:p w14:paraId="67163596" w14:textId="77777777" w:rsidR="006015E4" w:rsidRPr="00FF645C" w:rsidRDefault="006015E4" w:rsidP="005F6F7C">
            <w:pPr>
              <w:jc w:val="right"/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t>Tested PHY/MAC version:</w:t>
            </w:r>
          </w:p>
        </w:tc>
        <w:tc>
          <w:tcPr>
            <w:tcW w:w="488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EECE1" w:themeFill="background2"/>
          </w:tcPr>
          <w:p w14:paraId="5A12A4C4" w14:textId="77777777" w:rsidR="006015E4" w:rsidRPr="00203AE5" w:rsidRDefault="006015E4" w:rsidP="00A20631">
            <w:pPr>
              <w:rPr>
                <w:rFonts w:ascii="Helvetica" w:hAnsi="Helvetica"/>
                <w:i/>
                <w:sz w:val="18"/>
              </w:rPr>
            </w:pPr>
            <w:r>
              <w:rPr>
                <w:rFonts w:ascii="Helvetica" w:hAnsi="Helvetica"/>
                <w:i/>
                <w:sz w:val="18"/>
              </w:rPr>
              <w:fldChar w:fldCharType="begin">
                <w:ffData>
                  <w:name w:val="Text14"/>
                  <w:enabled/>
                  <w:calcOnExit w:val="0"/>
                  <w:textInput>
                    <w:format w:val="LOWERCASE"/>
                  </w:textInput>
                </w:ffData>
              </w:fldChar>
            </w:r>
            <w:bookmarkStart w:id="56" w:name="Text14"/>
            <w:r>
              <w:rPr>
                <w:rFonts w:ascii="Helvetica" w:hAnsi="Helvetica"/>
                <w:i/>
                <w:sz w:val="18"/>
              </w:rPr>
              <w:instrText xml:space="preserve"> FORMTEXT </w:instrText>
            </w:r>
            <w:r>
              <w:rPr>
                <w:rFonts w:ascii="Helvetica" w:hAnsi="Helvetica"/>
                <w:i/>
                <w:sz w:val="18"/>
              </w:rPr>
            </w:r>
            <w:r>
              <w:rPr>
                <w:rFonts w:ascii="Helvetica" w:hAnsi="Helvetica"/>
                <w:i/>
                <w:sz w:val="18"/>
              </w:rPr>
              <w:fldChar w:fldCharType="separate"/>
            </w:r>
            <w:r>
              <w:rPr>
                <w:rFonts w:ascii="Helvetica" w:hAnsi="Helvetica"/>
                <w:i/>
                <w:noProof/>
                <w:sz w:val="18"/>
              </w:rPr>
              <w:t> </w:t>
            </w:r>
            <w:r>
              <w:rPr>
                <w:rFonts w:ascii="Helvetica" w:hAnsi="Helvetica"/>
                <w:i/>
                <w:noProof/>
                <w:sz w:val="18"/>
              </w:rPr>
              <w:t> </w:t>
            </w:r>
            <w:r>
              <w:rPr>
                <w:rFonts w:ascii="Helvetica" w:hAnsi="Helvetica"/>
                <w:i/>
                <w:noProof/>
                <w:sz w:val="18"/>
              </w:rPr>
              <w:t> </w:t>
            </w:r>
            <w:r>
              <w:rPr>
                <w:rFonts w:ascii="Helvetica" w:hAnsi="Helvetica"/>
                <w:i/>
                <w:noProof/>
                <w:sz w:val="18"/>
              </w:rPr>
              <w:t> </w:t>
            </w:r>
            <w:r>
              <w:rPr>
                <w:rFonts w:ascii="Helvetica" w:hAnsi="Helvetica"/>
                <w:i/>
                <w:noProof/>
                <w:sz w:val="18"/>
              </w:rPr>
              <w:t> </w:t>
            </w:r>
            <w:r>
              <w:rPr>
                <w:rFonts w:ascii="Helvetica" w:hAnsi="Helvetica"/>
                <w:i/>
                <w:sz w:val="18"/>
              </w:rPr>
              <w:fldChar w:fldCharType="end"/>
            </w:r>
            <w:bookmarkEnd w:id="56"/>
          </w:p>
        </w:tc>
      </w:tr>
      <w:tr w:rsidR="006015E4" w:rsidRPr="00FF645C" w14:paraId="3D4A776C" w14:textId="77777777" w:rsidTr="00897E48">
        <w:trPr>
          <w:trHeight w:val="204"/>
        </w:trPr>
        <w:tc>
          <w:tcPr>
            <w:tcW w:w="2448" w:type="dxa"/>
            <w:vMerge/>
            <w:tcBorders>
              <w:right w:val="single" w:sz="4" w:space="0" w:color="auto"/>
            </w:tcBorders>
            <w:shd w:val="clear" w:color="auto" w:fill="EEECE1" w:themeFill="background2"/>
          </w:tcPr>
          <w:p w14:paraId="16BFC317" w14:textId="77777777" w:rsidR="006015E4" w:rsidRPr="00FF645C" w:rsidRDefault="006015E4" w:rsidP="00991088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28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EECE1" w:themeFill="background2"/>
          </w:tcPr>
          <w:p w14:paraId="55AC1807" w14:textId="60CF418E" w:rsidR="006015E4" w:rsidRPr="00FF645C" w:rsidRDefault="006015E4" w:rsidP="006015E4">
            <w:pPr>
              <w:jc w:val="right"/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t>Radio Chipset:</w:t>
            </w:r>
          </w:p>
        </w:tc>
        <w:tc>
          <w:tcPr>
            <w:tcW w:w="48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EECE1" w:themeFill="background2"/>
          </w:tcPr>
          <w:p w14:paraId="4622BA1B" w14:textId="0A12D488" w:rsidR="006015E4" w:rsidRPr="00203AE5" w:rsidRDefault="006015E4" w:rsidP="00991088">
            <w:pPr>
              <w:rPr>
                <w:rFonts w:ascii="Helvetica" w:hAnsi="Helvetica"/>
                <w:i/>
                <w:sz w:val="18"/>
              </w:rPr>
            </w:pPr>
            <w:r>
              <w:rPr>
                <w:rFonts w:ascii="Helvetica" w:hAnsi="Helvetica"/>
                <w:i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LOWERCASE"/>
                  </w:textInput>
                </w:ffData>
              </w:fldChar>
            </w:r>
            <w:r>
              <w:rPr>
                <w:rFonts w:ascii="Helvetica" w:hAnsi="Helvetica"/>
                <w:i/>
                <w:sz w:val="18"/>
              </w:rPr>
              <w:instrText xml:space="preserve"> FORMTEXT </w:instrText>
            </w:r>
            <w:r>
              <w:rPr>
                <w:rFonts w:ascii="Helvetica" w:hAnsi="Helvetica"/>
                <w:i/>
                <w:sz w:val="18"/>
              </w:rPr>
            </w:r>
            <w:r>
              <w:rPr>
                <w:rFonts w:ascii="Helvetica" w:hAnsi="Helvetica"/>
                <w:i/>
                <w:sz w:val="18"/>
              </w:rPr>
              <w:fldChar w:fldCharType="separate"/>
            </w:r>
            <w:r>
              <w:rPr>
                <w:rFonts w:ascii="Helvetica" w:hAnsi="Helvetica"/>
                <w:i/>
                <w:noProof/>
                <w:sz w:val="18"/>
              </w:rPr>
              <w:t> </w:t>
            </w:r>
            <w:r>
              <w:rPr>
                <w:rFonts w:ascii="Helvetica" w:hAnsi="Helvetica"/>
                <w:i/>
                <w:noProof/>
                <w:sz w:val="18"/>
              </w:rPr>
              <w:t> </w:t>
            </w:r>
            <w:r>
              <w:rPr>
                <w:rFonts w:ascii="Helvetica" w:hAnsi="Helvetica"/>
                <w:i/>
                <w:noProof/>
                <w:sz w:val="18"/>
              </w:rPr>
              <w:t> </w:t>
            </w:r>
            <w:r>
              <w:rPr>
                <w:rFonts w:ascii="Helvetica" w:hAnsi="Helvetica"/>
                <w:i/>
                <w:noProof/>
                <w:sz w:val="18"/>
              </w:rPr>
              <w:t> </w:t>
            </w:r>
            <w:r>
              <w:rPr>
                <w:rFonts w:ascii="Helvetica" w:hAnsi="Helvetica"/>
                <w:i/>
                <w:noProof/>
                <w:sz w:val="18"/>
              </w:rPr>
              <w:t> </w:t>
            </w:r>
            <w:r>
              <w:rPr>
                <w:rFonts w:ascii="Helvetica" w:hAnsi="Helvetica"/>
                <w:i/>
                <w:sz w:val="18"/>
              </w:rPr>
              <w:fldChar w:fldCharType="end"/>
            </w:r>
          </w:p>
        </w:tc>
      </w:tr>
      <w:tr w:rsidR="006015E4" w:rsidRPr="00FF645C" w14:paraId="14B825D7" w14:textId="77777777" w:rsidTr="00897E48">
        <w:trPr>
          <w:trHeight w:val="204"/>
        </w:trPr>
        <w:tc>
          <w:tcPr>
            <w:tcW w:w="2448" w:type="dxa"/>
            <w:vMerge/>
            <w:tcBorders>
              <w:right w:val="single" w:sz="4" w:space="0" w:color="auto"/>
            </w:tcBorders>
            <w:shd w:val="clear" w:color="auto" w:fill="EEECE1" w:themeFill="background2"/>
          </w:tcPr>
          <w:p w14:paraId="057423A2" w14:textId="77777777" w:rsidR="006015E4" w:rsidRPr="00FF645C" w:rsidRDefault="006015E4" w:rsidP="00991088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2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5387A112" w14:textId="496FD8FB" w:rsidR="006015E4" w:rsidRPr="00FF645C" w:rsidRDefault="006015E4" w:rsidP="00991088">
            <w:pPr>
              <w:jc w:val="right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Compliant PHY/MAC ID #:</w:t>
            </w:r>
          </w:p>
        </w:tc>
        <w:tc>
          <w:tcPr>
            <w:tcW w:w="48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53B083F" w14:textId="119D7647" w:rsidR="006015E4" w:rsidRDefault="006015E4" w:rsidP="00991088">
            <w:pPr>
              <w:rPr>
                <w:rFonts w:ascii="Helvetica" w:hAnsi="Helvetica"/>
                <w:i/>
                <w:sz w:val="18"/>
              </w:rPr>
            </w:pPr>
            <w:r>
              <w:rPr>
                <w:rFonts w:ascii="Helvetica" w:hAnsi="Helvetica"/>
                <w:i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LOWERCASE"/>
                  </w:textInput>
                </w:ffData>
              </w:fldChar>
            </w:r>
            <w:r>
              <w:rPr>
                <w:rFonts w:ascii="Helvetica" w:hAnsi="Helvetica"/>
                <w:i/>
                <w:sz w:val="18"/>
              </w:rPr>
              <w:instrText xml:space="preserve"> FORMTEXT </w:instrText>
            </w:r>
            <w:r>
              <w:rPr>
                <w:rFonts w:ascii="Helvetica" w:hAnsi="Helvetica"/>
                <w:i/>
                <w:sz w:val="18"/>
              </w:rPr>
            </w:r>
            <w:r>
              <w:rPr>
                <w:rFonts w:ascii="Helvetica" w:hAnsi="Helvetica"/>
                <w:i/>
                <w:sz w:val="18"/>
              </w:rPr>
              <w:fldChar w:fldCharType="separate"/>
            </w:r>
            <w:r>
              <w:rPr>
                <w:rFonts w:ascii="Helvetica" w:hAnsi="Helvetica"/>
                <w:i/>
                <w:noProof/>
                <w:sz w:val="18"/>
              </w:rPr>
              <w:t> </w:t>
            </w:r>
            <w:r>
              <w:rPr>
                <w:rFonts w:ascii="Helvetica" w:hAnsi="Helvetica"/>
                <w:i/>
                <w:noProof/>
                <w:sz w:val="18"/>
              </w:rPr>
              <w:t> </w:t>
            </w:r>
            <w:r>
              <w:rPr>
                <w:rFonts w:ascii="Helvetica" w:hAnsi="Helvetica"/>
                <w:i/>
                <w:noProof/>
                <w:sz w:val="18"/>
              </w:rPr>
              <w:t> </w:t>
            </w:r>
            <w:r>
              <w:rPr>
                <w:rFonts w:ascii="Helvetica" w:hAnsi="Helvetica"/>
                <w:i/>
                <w:noProof/>
                <w:sz w:val="18"/>
              </w:rPr>
              <w:t> </w:t>
            </w:r>
            <w:r>
              <w:rPr>
                <w:rFonts w:ascii="Helvetica" w:hAnsi="Helvetica"/>
                <w:i/>
                <w:noProof/>
                <w:sz w:val="18"/>
              </w:rPr>
              <w:t> </w:t>
            </w:r>
            <w:r>
              <w:rPr>
                <w:rFonts w:ascii="Helvetica" w:hAnsi="Helvetica"/>
                <w:i/>
                <w:sz w:val="18"/>
              </w:rPr>
              <w:fldChar w:fldCharType="end"/>
            </w:r>
          </w:p>
        </w:tc>
      </w:tr>
      <w:tr w:rsidR="00BA40AB" w:rsidRPr="00FF645C" w14:paraId="4758ACBF" w14:textId="77777777" w:rsidTr="003F3348">
        <w:tc>
          <w:tcPr>
            <w:tcW w:w="2448" w:type="dxa"/>
            <w:vMerge w:val="restart"/>
            <w:tcBorders>
              <w:right w:val="single" w:sz="4" w:space="0" w:color="auto"/>
            </w:tcBorders>
          </w:tcPr>
          <w:p w14:paraId="27A8CE8A" w14:textId="0EBD170E" w:rsidR="00BA40AB" w:rsidRPr="005A07A2" w:rsidRDefault="00BA40AB" w:rsidP="00624FA3">
            <w:pPr>
              <w:rPr>
                <w:rFonts w:ascii="Helvetica" w:hAnsi="Helvetica"/>
                <w:sz w:val="18"/>
                <w:szCs w:val="18"/>
              </w:rPr>
            </w:pPr>
            <w:r w:rsidRPr="005A07A2">
              <w:rPr>
                <w:rFonts w:ascii="Helvetica" w:hAnsi="Helvetica"/>
                <w:i/>
                <w:sz w:val="18"/>
                <w:szCs w:val="18"/>
              </w:rPr>
              <w:t>Required for End Products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085163" w14:textId="77777777" w:rsidR="00BA40AB" w:rsidRPr="00FF645C" w:rsidRDefault="00BA40AB" w:rsidP="00991088">
            <w:pPr>
              <w:jc w:val="right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Manufacturer SKU/</w:t>
            </w:r>
            <w:r w:rsidRPr="00FF645C">
              <w:rPr>
                <w:rFonts w:ascii="Helvetica" w:hAnsi="Helvetica"/>
                <w:sz w:val="18"/>
              </w:rPr>
              <w:t>unique part #:</w:t>
            </w:r>
          </w:p>
        </w:tc>
        <w:tc>
          <w:tcPr>
            <w:tcW w:w="488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2700DB" w14:textId="5CAF525D" w:rsidR="00BA40AB" w:rsidRPr="00FF645C" w:rsidRDefault="0000051B">
            <w:pPr>
              <w:rPr>
                <w:rFonts w:ascii="Helvetica" w:hAnsi="Helvetica"/>
                <w:sz w:val="18"/>
              </w:rPr>
            </w:pPr>
            <w:ins w:id="57" w:author="신승목/책임연구원/SW Platform(연)Platform Core TP(sungmok.shin@lge.com)" w:date="2022-10-04T09:31:00Z">
              <w:r w:rsidRPr="0000051B">
                <w:rPr>
                  <w:rFonts w:ascii="Helvetica" w:hAnsi="Helvetica"/>
                  <w:sz w:val="18"/>
                </w:rPr>
                <w:t>HE_DTV_W23O_AFABATAA</w:t>
              </w:r>
            </w:ins>
            <w:del w:id="58" w:author="신승목/책임연구원/SW Platform(연)Platform Core TP(sungmok.shin@lge.com)" w:date="2022-10-04T09:31:00Z">
              <w:r w:rsidR="00BA40AB" w:rsidRPr="00FF645C" w:rsidDel="0000051B">
                <w:rPr>
                  <w:rFonts w:ascii="Helvetica" w:hAnsi="Helvetica"/>
                  <w:sz w:val="18"/>
                </w:rPr>
                <w:fldChar w:fldCharType="begin">
                  <w:ffData>
                    <w:name w:val="Text16"/>
                    <w:enabled/>
                    <w:calcOnExit w:val="0"/>
                    <w:textInput/>
                  </w:ffData>
                </w:fldChar>
              </w:r>
              <w:bookmarkStart w:id="59" w:name="Text16"/>
              <w:r w:rsidR="00BA40AB" w:rsidRPr="00FF645C" w:rsidDel="0000051B">
                <w:rPr>
                  <w:rFonts w:ascii="Helvetica" w:hAnsi="Helvetica"/>
                  <w:sz w:val="18"/>
                </w:rPr>
                <w:delInstrText xml:space="preserve"> FORMTEXT </w:delInstrText>
              </w:r>
              <w:r w:rsidR="00BA40AB" w:rsidRPr="00FF645C" w:rsidDel="0000051B">
                <w:rPr>
                  <w:rFonts w:ascii="Helvetica" w:hAnsi="Helvetica"/>
                  <w:sz w:val="18"/>
                </w:rPr>
              </w:r>
              <w:r w:rsidR="00BA40AB" w:rsidRPr="00FF645C" w:rsidDel="0000051B">
                <w:rPr>
                  <w:rFonts w:ascii="Helvetica" w:hAnsi="Helvetica"/>
                  <w:sz w:val="18"/>
                </w:rPr>
                <w:fldChar w:fldCharType="separate"/>
              </w:r>
              <w:r w:rsidR="00BA40AB" w:rsidRPr="00FF645C" w:rsidDel="0000051B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BA40AB" w:rsidRPr="00FF645C" w:rsidDel="0000051B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BA40AB" w:rsidRPr="00FF645C" w:rsidDel="0000051B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BA40AB" w:rsidRPr="00FF645C" w:rsidDel="0000051B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BA40AB" w:rsidRPr="00FF645C" w:rsidDel="0000051B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BA40AB" w:rsidRPr="00FF645C" w:rsidDel="0000051B">
                <w:rPr>
                  <w:rFonts w:ascii="Helvetica" w:hAnsi="Helvetica"/>
                  <w:sz w:val="18"/>
                </w:rPr>
                <w:fldChar w:fldCharType="end"/>
              </w:r>
            </w:del>
            <w:bookmarkEnd w:id="59"/>
          </w:p>
        </w:tc>
      </w:tr>
      <w:tr w:rsidR="00BA40AB" w:rsidRPr="00FF645C" w14:paraId="33BD6BC4" w14:textId="77777777" w:rsidTr="003827AA">
        <w:tc>
          <w:tcPr>
            <w:tcW w:w="2448" w:type="dxa"/>
            <w:vMerge/>
            <w:tcBorders>
              <w:right w:val="single" w:sz="4" w:space="0" w:color="auto"/>
            </w:tcBorders>
          </w:tcPr>
          <w:p w14:paraId="2FE7F766" w14:textId="77777777" w:rsidR="00BA40AB" w:rsidRPr="005A07A2" w:rsidRDefault="00BA40AB" w:rsidP="00991088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DFFD" w14:textId="6B4AF3B3" w:rsidR="00BA40AB" w:rsidRPr="00FF645C" w:rsidRDefault="00BA40AB" w:rsidP="00991088">
            <w:pPr>
              <w:jc w:val="right"/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t xml:space="preserve">Device </w:t>
            </w:r>
            <w:r w:rsidR="00AC797B">
              <w:rPr>
                <w:rFonts w:ascii="Helvetica" w:hAnsi="Helvetica"/>
                <w:sz w:val="18"/>
              </w:rPr>
              <w:t>T</w:t>
            </w:r>
            <w:r w:rsidRPr="00FF645C">
              <w:rPr>
                <w:rFonts w:ascii="Helvetica" w:hAnsi="Helvetica"/>
                <w:sz w:val="18"/>
              </w:rPr>
              <w:t>ype:</w:t>
            </w:r>
          </w:p>
        </w:tc>
        <w:tc>
          <w:tcPr>
            <w:tcW w:w="48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E83E" w14:textId="0FBEDBF6" w:rsidR="00BA40AB" w:rsidRPr="00FF645C" w:rsidRDefault="00E148AD">
            <w:pPr>
              <w:rPr>
                <w:rFonts w:ascii="Helvetica" w:hAnsi="Helvetica"/>
                <w:sz w:val="18"/>
              </w:rPr>
            </w:pPr>
            <w:ins w:id="60" w:author="신승목/책임연구원/SW Platform(연)Platform Core TP(sungmok.shin@lge.com)" w:date="2022-10-04T13:22:00Z">
              <w:r>
                <w:rPr>
                  <w:rFonts w:ascii="Helvetica" w:hAnsi="Helvetica"/>
                  <w:sz w:val="18"/>
                </w:rPr>
                <w:t xml:space="preserve">Casting Video </w:t>
              </w:r>
              <w:proofErr w:type="spellStart"/>
              <w:r>
                <w:rPr>
                  <w:rFonts w:ascii="Helvetica" w:hAnsi="Helvetica"/>
                  <w:sz w:val="18"/>
                </w:rPr>
                <w:t>Playe</w:t>
              </w:r>
              <w:proofErr w:type="spellEnd"/>
              <w:r>
                <w:rPr>
                  <w:rFonts w:ascii="Helvetica" w:hAnsi="Helvetica"/>
                  <w:sz w:val="18"/>
                </w:rPr>
                <w:t xml:space="preserve"> (Smart TV) / Controller</w:t>
              </w:r>
            </w:ins>
            <w:del w:id="61" w:author="신승목/책임연구원/SW Platform(연)Platform Core TP(sungmok.shin@lge.com)" w:date="2022-10-03T01:27:00Z">
              <w:r w:rsidR="00BA40AB" w:rsidRPr="00FF645C" w:rsidDel="00D204AC">
                <w:rPr>
                  <w:rFonts w:ascii="Helvetica" w:hAnsi="Helvetica"/>
                  <w:sz w:val="18"/>
                </w:rPr>
                <w:fldChar w:fldCharType="begin">
                  <w:ffData>
                    <w:name w:val="Text17"/>
                    <w:enabled/>
                    <w:calcOnExit w:val="0"/>
                    <w:textInput/>
                  </w:ffData>
                </w:fldChar>
              </w:r>
              <w:bookmarkStart w:id="62" w:name="Text17"/>
              <w:r w:rsidR="00BA40AB" w:rsidRPr="00FF645C" w:rsidDel="00D204AC">
                <w:rPr>
                  <w:rFonts w:ascii="Helvetica" w:hAnsi="Helvetica"/>
                  <w:sz w:val="18"/>
                </w:rPr>
                <w:delInstrText xml:space="preserve"> FORMTEXT </w:delInstrText>
              </w:r>
              <w:r w:rsidR="00BA40AB" w:rsidRPr="00FF645C" w:rsidDel="00D204AC">
                <w:rPr>
                  <w:rFonts w:ascii="Helvetica" w:hAnsi="Helvetica"/>
                  <w:sz w:val="18"/>
                </w:rPr>
              </w:r>
              <w:r w:rsidR="00BA40AB" w:rsidRPr="00FF645C" w:rsidDel="00D204AC">
                <w:rPr>
                  <w:rFonts w:ascii="Helvetica" w:hAnsi="Helvetica"/>
                  <w:sz w:val="18"/>
                </w:rPr>
                <w:fldChar w:fldCharType="separate"/>
              </w:r>
              <w:r w:rsidR="00BA40AB" w:rsidRPr="00FF645C" w:rsidDel="00D204AC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BA40AB" w:rsidRPr="00FF645C" w:rsidDel="00D204AC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BA40AB" w:rsidRPr="00FF645C" w:rsidDel="00D204AC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BA40AB" w:rsidRPr="00FF645C" w:rsidDel="00D204AC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BA40AB" w:rsidRPr="00FF645C" w:rsidDel="00D204AC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BA40AB" w:rsidRPr="00FF645C" w:rsidDel="00D204AC">
                <w:rPr>
                  <w:rFonts w:ascii="Helvetica" w:hAnsi="Helvetica"/>
                  <w:sz w:val="18"/>
                </w:rPr>
                <w:fldChar w:fldCharType="end"/>
              </w:r>
            </w:del>
            <w:bookmarkEnd w:id="62"/>
          </w:p>
        </w:tc>
      </w:tr>
      <w:tr w:rsidR="00BA40AB" w:rsidRPr="00FF645C" w14:paraId="4C707993" w14:textId="77777777" w:rsidTr="003827AA">
        <w:tc>
          <w:tcPr>
            <w:tcW w:w="2448" w:type="dxa"/>
            <w:vMerge/>
            <w:tcBorders>
              <w:right w:val="single" w:sz="4" w:space="0" w:color="auto"/>
            </w:tcBorders>
          </w:tcPr>
          <w:p w14:paraId="0601ECE6" w14:textId="77777777" w:rsidR="00BA40AB" w:rsidRPr="005A07A2" w:rsidRDefault="00BA40AB" w:rsidP="00A82CAE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E9E60F" w14:textId="763E16B8" w:rsidR="00BA40AB" w:rsidRPr="00FF645C" w:rsidRDefault="00BA40AB" w:rsidP="00A82CAE">
            <w:pPr>
              <w:jc w:val="right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Manufacturer Code</w:t>
            </w:r>
            <w:r w:rsidR="00F077E1">
              <w:rPr>
                <w:rFonts w:ascii="Helvetica" w:hAnsi="Helvetica"/>
                <w:sz w:val="18"/>
              </w:rPr>
              <w:t xml:space="preserve"> (Vendor ID)</w:t>
            </w:r>
            <w:r>
              <w:rPr>
                <w:rFonts w:ascii="Helvetica" w:hAnsi="Helvetica"/>
                <w:sz w:val="18"/>
              </w:rPr>
              <w:t>:</w:t>
            </w:r>
          </w:p>
        </w:tc>
        <w:tc>
          <w:tcPr>
            <w:tcW w:w="488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3E255E" w14:textId="08D27862" w:rsidR="00BA40AB" w:rsidRPr="003F3348" w:rsidRDefault="00575D8F" w:rsidP="00A82CAE">
            <w:pPr>
              <w:rPr>
                <w:rFonts w:ascii="Helvetica" w:hAnsi="Helvetica"/>
                <w:sz w:val="18"/>
              </w:rPr>
            </w:pPr>
            <w:ins w:id="63" w:author="신승목/책임연구원/SW Platform(연)Platform Core TP(sungmok.shin@lge.com)" w:date="2022-10-03T01:30:00Z">
              <w:r>
                <w:rPr>
                  <w:rFonts w:ascii="Helvetica" w:hAnsi="Helvetica"/>
                  <w:sz w:val="18"/>
                </w:rPr>
                <w:t>10D2</w:t>
              </w:r>
            </w:ins>
            <w:del w:id="64" w:author="신승목/책임연구원/SW Platform(연)Platform Core TP(sungmok.shin@lge.com)" w:date="2022-10-03T01:30:00Z">
              <w:r w:rsidR="00BA40AB" w:rsidRPr="00FF645C" w:rsidDel="00575D8F">
                <w:rPr>
                  <w:rFonts w:ascii="Helvetica" w:hAnsi="Helvetica"/>
                  <w:sz w:val="18"/>
                </w:rPr>
                <w:fldChar w:fldCharType="begin">
                  <w:ffData>
                    <w:name w:val="Text18"/>
                    <w:enabled/>
                    <w:calcOnExit w:val="0"/>
                    <w:textInput/>
                  </w:ffData>
                </w:fldChar>
              </w:r>
              <w:r w:rsidR="00BA40AB" w:rsidRPr="003F3348" w:rsidDel="00575D8F">
                <w:rPr>
                  <w:rFonts w:ascii="Helvetica" w:hAnsi="Helvetica"/>
                  <w:sz w:val="18"/>
                </w:rPr>
                <w:delInstrText xml:space="preserve"> FORMTEXT </w:delInstrText>
              </w:r>
              <w:r w:rsidR="00BA40AB" w:rsidRPr="00FF645C" w:rsidDel="00575D8F">
                <w:rPr>
                  <w:rFonts w:ascii="Helvetica" w:hAnsi="Helvetica"/>
                  <w:sz w:val="18"/>
                </w:rPr>
              </w:r>
              <w:r w:rsidR="00BA40AB" w:rsidRPr="00FF645C" w:rsidDel="00575D8F">
                <w:rPr>
                  <w:rFonts w:ascii="Helvetica" w:hAnsi="Helvetica"/>
                  <w:sz w:val="18"/>
                </w:rPr>
                <w:fldChar w:fldCharType="separate"/>
              </w:r>
              <w:r w:rsidR="00BA40AB" w:rsidRPr="00FF645C" w:rsidDel="00575D8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BA40AB" w:rsidRPr="00FF645C" w:rsidDel="00575D8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BA40AB" w:rsidRPr="00FF645C" w:rsidDel="00575D8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BA40AB" w:rsidRPr="00FF645C" w:rsidDel="00575D8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BA40AB" w:rsidRPr="00FF645C" w:rsidDel="00575D8F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="00BA40AB" w:rsidRPr="00FF645C" w:rsidDel="00575D8F">
                <w:rPr>
                  <w:rFonts w:ascii="Helvetica" w:hAnsi="Helvetica"/>
                  <w:sz w:val="18"/>
                </w:rPr>
                <w:fldChar w:fldCharType="end"/>
              </w:r>
            </w:del>
            <w:r w:rsidR="00BA40AB" w:rsidRPr="000217C1">
              <w:rPr>
                <w:rFonts w:ascii="Helvetica" w:hAnsi="Helvetica"/>
                <w:sz w:val="18"/>
              </w:rPr>
              <w:t xml:space="preserve">     (Ma</w:t>
            </w:r>
            <w:r w:rsidR="00BA40AB" w:rsidRPr="003F3348">
              <w:rPr>
                <w:rFonts w:ascii="Helvetica" w:hAnsi="Helvetica"/>
                <w:sz w:val="18"/>
              </w:rPr>
              <w:t>ndatory</w:t>
            </w:r>
            <w:r w:rsidR="00BA40AB" w:rsidRPr="000217C1">
              <w:rPr>
                <w:rFonts w:ascii="Helvetica" w:hAnsi="Helvetica"/>
                <w:sz w:val="18"/>
              </w:rPr>
              <w:t xml:space="preserve"> for </w:t>
            </w:r>
            <w:r w:rsidR="00624FA3">
              <w:rPr>
                <w:rFonts w:ascii="Helvetica" w:hAnsi="Helvetica"/>
                <w:sz w:val="18"/>
              </w:rPr>
              <w:t xml:space="preserve">Matter and </w:t>
            </w:r>
            <w:r w:rsidR="00BA40AB" w:rsidRPr="000217C1">
              <w:rPr>
                <w:rFonts w:ascii="Helvetica" w:hAnsi="Helvetica"/>
                <w:sz w:val="18"/>
              </w:rPr>
              <w:t>Zigbee 3.0)</w:t>
            </w:r>
          </w:p>
          <w:p w14:paraId="322B9143" w14:textId="652C6FBF" w:rsidR="00BA40AB" w:rsidRPr="00FF645C" w:rsidRDefault="00BA40AB" w:rsidP="00A82CAE">
            <w:pPr>
              <w:rPr>
                <w:rFonts w:ascii="Helvetica" w:hAnsi="Helvetica"/>
                <w:sz w:val="18"/>
              </w:rPr>
            </w:pPr>
            <w:r w:rsidRPr="003F3348">
              <w:rPr>
                <w:rFonts w:ascii="Helvetica" w:hAnsi="Helvetica"/>
                <w:sz w:val="18"/>
              </w:rPr>
              <w:t xml:space="preserve">              </w:t>
            </w:r>
            <w:r w:rsidRPr="00967761">
              <w:rPr>
                <w:rFonts w:ascii="Helvetica" w:hAnsi="Helvetica"/>
                <w:sz w:val="18"/>
              </w:rPr>
              <w:t>(M</w:t>
            </w:r>
            <w:r>
              <w:rPr>
                <w:rFonts w:ascii="Helvetica" w:hAnsi="Helvetica"/>
                <w:sz w:val="18"/>
              </w:rPr>
              <w:t>andatory</w:t>
            </w:r>
            <w:r w:rsidRPr="00967761">
              <w:rPr>
                <w:rFonts w:ascii="Helvetica" w:hAnsi="Helvetica"/>
                <w:sz w:val="18"/>
              </w:rPr>
              <w:t xml:space="preserve"> </w:t>
            </w:r>
            <w:r>
              <w:rPr>
                <w:rFonts w:ascii="Helvetica" w:hAnsi="Helvetica"/>
                <w:sz w:val="18"/>
              </w:rPr>
              <w:t xml:space="preserve">if used </w:t>
            </w:r>
            <w:r w:rsidRPr="00967761">
              <w:rPr>
                <w:rFonts w:ascii="Helvetica" w:hAnsi="Helvetica"/>
                <w:sz w:val="18"/>
              </w:rPr>
              <w:t xml:space="preserve">for </w:t>
            </w:r>
            <w:r>
              <w:rPr>
                <w:rFonts w:ascii="Helvetica" w:hAnsi="Helvetica"/>
                <w:sz w:val="18"/>
              </w:rPr>
              <w:t>Green Power Devices)</w:t>
            </w:r>
          </w:p>
        </w:tc>
      </w:tr>
      <w:tr w:rsidR="00BA40AB" w:rsidRPr="00FF645C" w14:paraId="77FBD19A" w14:textId="77777777" w:rsidTr="003827AA">
        <w:tc>
          <w:tcPr>
            <w:tcW w:w="2448" w:type="dxa"/>
            <w:vMerge/>
            <w:tcBorders>
              <w:right w:val="single" w:sz="4" w:space="0" w:color="auto"/>
            </w:tcBorders>
          </w:tcPr>
          <w:p w14:paraId="377B5618" w14:textId="77777777" w:rsidR="00BA40AB" w:rsidRPr="005A07A2" w:rsidRDefault="00BA40AB" w:rsidP="00A82CAE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B0F0" w14:textId="42C6FC7A" w:rsidR="00BA40AB" w:rsidRPr="00FF645C" w:rsidRDefault="00BA40AB" w:rsidP="00A82CAE">
            <w:pPr>
              <w:jc w:val="right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  <w:lang w:val="de-DE"/>
              </w:rPr>
              <w:t>GPD SrcID pool:</w:t>
            </w:r>
          </w:p>
        </w:tc>
        <w:tc>
          <w:tcPr>
            <w:tcW w:w="48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CE154" w14:textId="77777777" w:rsidR="00BA40AB" w:rsidRDefault="00BA40AB" w:rsidP="00A82CAE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BC46CB">
              <w:rPr>
                <w:rFonts w:ascii="Helvetica" w:hAnsi="Helvetica"/>
                <w:sz w:val="18"/>
              </w:rPr>
              <w:instrText xml:space="preserve"> FORMTEXT </w:instrText>
            </w:r>
            <w:r w:rsidRPr="00FF645C">
              <w:rPr>
                <w:rFonts w:ascii="Helvetica" w:hAnsi="Helvetica"/>
                <w:sz w:val="18"/>
              </w:rPr>
            </w:r>
            <w:r w:rsidRPr="00FF645C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r w:rsidRPr="00BC46CB">
              <w:rPr>
                <w:rFonts w:ascii="Helvetica" w:hAnsi="Helvetica"/>
                <w:sz w:val="18"/>
              </w:rPr>
              <w:t xml:space="preserve"> </w:t>
            </w:r>
            <w:r>
              <w:rPr>
                <w:rFonts w:ascii="Helvetica" w:hAnsi="Helvetica"/>
                <w:sz w:val="18"/>
              </w:rPr>
              <w:t xml:space="preserve">    </w:t>
            </w:r>
            <w:r w:rsidRPr="00BC46CB">
              <w:rPr>
                <w:rFonts w:ascii="Helvetica" w:hAnsi="Helvetica"/>
                <w:sz w:val="18"/>
              </w:rPr>
              <w:t>(M</w:t>
            </w:r>
            <w:r>
              <w:rPr>
                <w:rFonts w:ascii="Helvetica" w:hAnsi="Helvetica"/>
                <w:sz w:val="18"/>
              </w:rPr>
              <w:t>andatory</w:t>
            </w:r>
            <w:r w:rsidRPr="00BC46CB">
              <w:rPr>
                <w:rFonts w:ascii="Helvetica" w:hAnsi="Helvetica"/>
                <w:sz w:val="18"/>
              </w:rPr>
              <w:t xml:space="preserve"> for </w:t>
            </w:r>
            <w:r>
              <w:rPr>
                <w:rFonts w:ascii="Helvetica" w:hAnsi="Helvetica"/>
                <w:sz w:val="18"/>
              </w:rPr>
              <w:t>Green Power Devices)</w:t>
            </w:r>
          </w:p>
          <w:p w14:paraId="296A8EFA" w14:textId="50ED4555" w:rsidR="00BA40AB" w:rsidRPr="00FF645C" w:rsidRDefault="00BA40AB" w:rsidP="00A82CAE">
            <w:pPr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 xml:space="preserve">              (N/A for Zigbee 3.0)</w:t>
            </w:r>
            <w:r w:rsidRPr="00BC46CB">
              <w:rPr>
                <w:rFonts w:ascii="Helvetica" w:hAnsi="Helvetica"/>
                <w:sz w:val="18"/>
              </w:rPr>
              <w:t xml:space="preserve"> </w:t>
            </w:r>
          </w:p>
        </w:tc>
      </w:tr>
      <w:tr w:rsidR="00BA40AB" w:rsidRPr="00FF645C" w14:paraId="51AC76AC" w14:textId="77777777" w:rsidTr="003827AA">
        <w:tc>
          <w:tcPr>
            <w:tcW w:w="2448" w:type="dxa"/>
            <w:vMerge/>
            <w:tcBorders>
              <w:right w:val="single" w:sz="4" w:space="0" w:color="auto"/>
            </w:tcBorders>
          </w:tcPr>
          <w:p w14:paraId="04DBFE7F" w14:textId="77777777" w:rsidR="00BA40AB" w:rsidRPr="005A07A2" w:rsidRDefault="00BA40AB" w:rsidP="00A82CAE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BEFBC6" w14:textId="17BFE413" w:rsidR="00BA40AB" w:rsidRPr="00FF645C" w:rsidRDefault="00BA40AB" w:rsidP="00A82CAE">
            <w:pPr>
              <w:jc w:val="right"/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t>Zig</w:t>
            </w:r>
            <w:r>
              <w:rPr>
                <w:rFonts w:ascii="Helvetica" w:hAnsi="Helvetica"/>
                <w:sz w:val="18"/>
              </w:rPr>
              <w:t>b</w:t>
            </w:r>
            <w:r w:rsidRPr="00FF645C">
              <w:rPr>
                <w:rFonts w:ascii="Helvetica" w:hAnsi="Helvetica"/>
                <w:sz w:val="18"/>
              </w:rPr>
              <w:t>ee Compliant Platform used:</w:t>
            </w:r>
          </w:p>
        </w:tc>
        <w:tc>
          <w:tcPr>
            <w:tcW w:w="488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CD7FCB" w14:textId="379D65EC" w:rsidR="00BA40AB" w:rsidRPr="00FF645C" w:rsidRDefault="00BA40AB" w:rsidP="00A82CAE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65" w:name="Text18"/>
            <w:r w:rsidRPr="00FF645C">
              <w:rPr>
                <w:rFonts w:ascii="Helvetica" w:hAnsi="Helvetica"/>
                <w:sz w:val="18"/>
              </w:rPr>
              <w:instrText xml:space="preserve"> FORMTEXT </w:instrText>
            </w:r>
            <w:r w:rsidRPr="00FF645C">
              <w:rPr>
                <w:rFonts w:ascii="Helvetica" w:hAnsi="Helvetica"/>
                <w:sz w:val="18"/>
              </w:rPr>
            </w:r>
            <w:r w:rsidRPr="00FF645C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bookmarkEnd w:id="65"/>
            <w:r>
              <w:rPr>
                <w:rFonts w:ascii="Helvetica" w:hAnsi="Helvetica"/>
                <w:sz w:val="18"/>
              </w:rPr>
              <w:t xml:space="preserve">     </w:t>
            </w:r>
          </w:p>
        </w:tc>
      </w:tr>
      <w:tr w:rsidR="00BA40AB" w:rsidRPr="00FF645C" w14:paraId="20CDB3AA" w14:textId="77777777" w:rsidTr="003F3348">
        <w:tc>
          <w:tcPr>
            <w:tcW w:w="2448" w:type="dxa"/>
            <w:vMerge/>
            <w:tcBorders>
              <w:right w:val="single" w:sz="4" w:space="0" w:color="auto"/>
            </w:tcBorders>
          </w:tcPr>
          <w:p w14:paraId="43B7CE8A" w14:textId="77777777" w:rsidR="00BA40AB" w:rsidRPr="005A07A2" w:rsidRDefault="00BA40AB" w:rsidP="00A82CAE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B6550" w14:textId="43F91122" w:rsidR="00BA40AB" w:rsidRPr="00FF645C" w:rsidRDefault="00BA40AB" w:rsidP="00A82CAE">
            <w:pPr>
              <w:jc w:val="right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Platform Certification #:</w:t>
            </w:r>
          </w:p>
        </w:tc>
        <w:tc>
          <w:tcPr>
            <w:tcW w:w="48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9E76" w14:textId="58F090F5" w:rsidR="00BA40AB" w:rsidRPr="00FF645C" w:rsidRDefault="00BA40AB" w:rsidP="00A82CAE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FF645C">
              <w:rPr>
                <w:rFonts w:ascii="Helvetica" w:hAnsi="Helvetica"/>
                <w:sz w:val="18"/>
              </w:rPr>
              <w:instrText xml:space="preserve"> FORMTEXT </w:instrText>
            </w:r>
            <w:r w:rsidRPr="00FF645C">
              <w:rPr>
                <w:rFonts w:ascii="Helvetica" w:hAnsi="Helvetica"/>
                <w:sz w:val="18"/>
              </w:rPr>
            </w:r>
            <w:r w:rsidRPr="00FF645C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r>
              <w:rPr>
                <w:rFonts w:ascii="Helvetica" w:hAnsi="Helvetica"/>
                <w:sz w:val="18"/>
              </w:rPr>
              <w:t xml:space="preserve">     (N/A for </w:t>
            </w:r>
            <w:r w:rsidR="00624FA3">
              <w:rPr>
                <w:rFonts w:ascii="Helvetica" w:hAnsi="Helvetica"/>
                <w:sz w:val="18"/>
              </w:rPr>
              <w:t xml:space="preserve">Matter and </w:t>
            </w:r>
            <w:r>
              <w:rPr>
                <w:rFonts w:ascii="Helvetica" w:hAnsi="Helvetica"/>
                <w:sz w:val="18"/>
              </w:rPr>
              <w:t>Green Power Devices)</w:t>
            </w:r>
          </w:p>
        </w:tc>
      </w:tr>
      <w:tr w:rsidR="00BA40AB" w:rsidRPr="00FF645C" w14:paraId="6DD41248" w14:textId="77777777" w:rsidTr="003827AA">
        <w:trPr>
          <w:trHeight w:val="287"/>
        </w:trPr>
        <w:tc>
          <w:tcPr>
            <w:tcW w:w="2448" w:type="dxa"/>
            <w:vMerge/>
            <w:tcBorders>
              <w:right w:val="single" w:sz="4" w:space="0" w:color="auto"/>
            </w:tcBorders>
          </w:tcPr>
          <w:p w14:paraId="60517BD9" w14:textId="77777777" w:rsidR="00BA40AB" w:rsidRPr="005A07A2" w:rsidRDefault="00BA40AB" w:rsidP="00A82CAE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DC4C7" w14:textId="77777777" w:rsidR="00BA40AB" w:rsidRDefault="00BA40AB" w:rsidP="00A82CAE">
            <w:pPr>
              <w:jc w:val="right"/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t>Feature set used:</w:t>
            </w:r>
          </w:p>
          <w:p w14:paraId="31092C18" w14:textId="08A8B8EF" w:rsidR="00BA40AB" w:rsidRPr="00FF645C" w:rsidRDefault="00BA40AB" w:rsidP="00A82CAE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4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D5CA6" w14:textId="2C9D7B37" w:rsidR="00BA40AB" w:rsidRPr="00FF645C" w:rsidRDefault="00BA40AB" w:rsidP="00A82CAE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6" w:name="Check20"/>
            <w:r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bookmarkEnd w:id="66"/>
            <w:r w:rsidRPr="00FF645C">
              <w:rPr>
                <w:rFonts w:ascii="Helvetica" w:hAnsi="Helvetica"/>
                <w:sz w:val="18"/>
              </w:rPr>
              <w:t xml:space="preserve"> Zig</w:t>
            </w:r>
            <w:r>
              <w:rPr>
                <w:rFonts w:ascii="Helvetica" w:hAnsi="Helvetica"/>
                <w:sz w:val="18"/>
              </w:rPr>
              <w:t>b</w:t>
            </w:r>
            <w:r w:rsidRPr="00FF645C">
              <w:rPr>
                <w:rFonts w:ascii="Helvetica" w:hAnsi="Helvetica"/>
                <w:sz w:val="18"/>
              </w:rPr>
              <w:t>ee PRO</w:t>
            </w:r>
            <w:r>
              <w:rPr>
                <w:rFonts w:ascii="Helvetica" w:hAnsi="Helvetica"/>
                <w:sz w:val="18"/>
              </w:rPr>
              <w:t xml:space="preserve"> </w:t>
            </w: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r w:rsidRPr="00FF645C">
              <w:rPr>
                <w:rFonts w:ascii="Helvetica" w:hAnsi="Helvetica"/>
                <w:sz w:val="18"/>
              </w:rPr>
              <w:t xml:space="preserve"> Zig</w:t>
            </w:r>
            <w:r>
              <w:rPr>
                <w:rFonts w:ascii="Helvetica" w:hAnsi="Helvetica"/>
                <w:sz w:val="18"/>
              </w:rPr>
              <w:t>b</w:t>
            </w:r>
            <w:r w:rsidRPr="00FF645C">
              <w:rPr>
                <w:rFonts w:ascii="Helvetica" w:hAnsi="Helvetica"/>
                <w:sz w:val="18"/>
              </w:rPr>
              <w:t>ee PRO</w:t>
            </w:r>
            <w:r>
              <w:rPr>
                <w:rFonts w:ascii="Helvetica" w:hAnsi="Helvetica"/>
                <w:sz w:val="18"/>
              </w:rPr>
              <w:t xml:space="preserve"> + GP</w:t>
            </w:r>
          </w:p>
          <w:p w14:paraId="1E49E968" w14:textId="77777777" w:rsidR="00BA40AB" w:rsidRDefault="00BA40AB" w:rsidP="00A82CAE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7" w:name="Check21"/>
            <w:r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bookmarkEnd w:id="67"/>
            <w:r>
              <w:rPr>
                <w:rFonts w:ascii="Helvetica" w:hAnsi="Helvetica"/>
                <w:sz w:val="18"/>
              </w:rPr>
              <w:t xml:space="preserve"> Zigbee RF4CE</w:t>
            </w:r>
            <w:r w:rsidRPr="00FF645C">
              <w:rPr>
                <w:rFonts w:ascii="Helvetica" w:hAnsi="Helvetica"/>
                <w:sz w:val="18"/>
              </w:rPr>
              <w:t xml:space="preserve"> </w:t>
            </w: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8" w:name="Check22"/>
            <w:r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bookmarkEnd w:id="68"/>
            <w:r w:rsidRPr="00FF645C">
              <w:rPr>
                <w:rFonts w:ascii="Helvetica" w:hAnsi="Helvetica"/>
                <w:sz w:val="18"/>
              </w:rPr>
              <w:t xml:space="preserve"> </w:t>
            </w:r>
            <w:r>
              <w:rPr>
                <w:rFonts w:ascii="Helvetica" w:hAnsi="Helvetica"/>
                <w:sz w:val="18"/>
              </w:rPr>
              <w:t>Zigbee Green Power Device</w:t>
            </w:r>
          </w:p>
          <w:p w14:paraId="78083487" w14:textId="7F073435" w:rsidR="00B04CFA" w:rsidRPr="006015E4" w:rsidRDefault="00E50409" w:rsidP="00A82CAE">
            <w:pPr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(N/A for Matter)</w:t>
            </w:r>
          </w:p>
        </w:tc>
      </w:tr>
      <w:tr w:rsidR="002A067E" w:rsidRPr="00FF645C" w14:paraId="543B4148" w14:textId="77777777" w:rsidTr="003827AA">
        <w:trPr>
          <w:trHeight w:val="287"/>
        </w:trPr>
        <w:tc>
          <w:tcPr>
            <w:tcW w:w="2448" w:type="dxa"/>
            <w:vMerge/>
            <w:tcBorders>
              <w:right w:val="single" w:sz="4" w:space="0" w:color="auto"/>
            </w:tcBorders>
          </w:tcPr>
          <w:p w14:paraId="438196E4" w14:textId="77777777" w:rsidR="002A067E" w:rsidRPr="005A07A2" w:rsidRDefault="002A067E" w:rsidP="00A82CAE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33BAA" w14:textId="77777777" w:rsidR="002A067E" w:rsidRDefault="002A067E" w:rsidP="00A82CAE">
            <w:pPr>
              <w:jc w:val="right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Transport</w:t>
            </w:r>
            <w:r w:rsidR="00AC797B">
              <w:rPr>
                <w:rFonts w:ascii="Helvetica" w:hAnsi="Helvetica"/>
                <w:sz w:val="18"/>
              </w:rPr>
              <w:t>(s)</w:t>
            </w:r>
            <w:r>
              <w:rPr>
                <w:rFonts w:ascii="Helvetica" w:hAnsi="Helvetica"/>
                <w:sz w:val="18"/>
              </w:rPr>
              <w:t xml:space="preserve"> used:</w:t>
            </w:r>
          </w:p>
          <w:p w14:paraId="5D86716F" w14:textId="5F6B6B93" w:rsidR="00AC797B" w:rsidRPr="00FF645C" w:rsidRDefault="00AC797B" w:rsidP="00A82CAE">
            <w:pPr>
              <w:jc w:val="right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Transport version(s):</w:t>
            </w:r>
          </w:p>
        </w:tc>
        <w:tc>
          <w:tcPr>
            <w:tcW w:w="4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114F" w14:textId="49E87FE2" w:rsidR="002A067E" w:rsidRDefault="00D204AC" w:rsidP="00AC797B">
            <w:pPr>
              <w:rPr>
                <w:rFonts w:ascii="Helvetica" w:hAnsi="Helvetica"/>
                <w:sz w:val="18"/>
              </w:rPr>
            </w:pPr>
            <w:ins w:id="69" w:author="신승목/책임연구원/SW Platform(연)Platform Core TP(sungmok.shin@lge.com)" w:date="2022-10-03T01:28:00Z">
              <w:r>
                <w:rPr>
                  <w:rFonts w:ascii="Helvetica" w:hAnsi="Helvetica"/>
                  <w:sz w:val="18"/>
                </w:rPr>
                <w:fldChar w:fldCharType="begin">
                  <w:ffData>
                    <w:name w:val=""/>
                    <w:enabled/>
                    <w:calcOnExit w:val="0"/>
                    <w:checkBox>
                      <w:sizeAuto/>
                      <w:default w:val="1"/>
                    </w:checkBox>
                  </w:ffData>
                </w:fldChar>
              </w:r>
              <w:r>
                <w:rPr>
                  <w:rFonts w:ascii="Helvetica" w:hAnsi="Helvetica"/>
                  <w:sz w:val="18"/>
                </w:rPr>
                <w:instrText xml:space="preserve"> FORMCHECKBOX </w:instrText>
              </w:r>
            </w:ins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ins w:id="70" w:author="신승목/책임연구원/SW Platform(연)Platform Core TP(sungmok.shin@lge.com)" w:date="2022-10-03T01:28:00Z">
              <w:r>
                <w:rPr>
                  <w:rFonts w:ascii="Helvetica" w:hAnsi="Helvetica"/>
                  <w:sz w:val="18"/>
                </w:rPr>
                <w:fldChar w:fldCharType="end"/>
              </w:r>
            </w:ins>
            <w:del w:id="71" w:author="신승목/책임연구원/SW Platform(연)Platform Core TP(sungmok.shin@lge.com)" w:date="2022-10-03T01:28:00Z">
              <w:r w:rsidR="00AC797B" w:rsidRPr="00FF645C" w:rsidDel="00D204AC">
                <w:rPr>
                  <w:rFonts w:ascii="Helvetica" w:hAnsi="Helvetica"/>
                  <w:sz w:val="18"/>
                </w:rPr>
                <w:fldChar w:fldCharType="begin"/>
              </w:r>
              <w:r w:rsidR="00AC797B" w:rsidRPr="00FF645C" w:rsidDel="00D204AC">
                <w:rPr>
                  <w:rFonts w:ascii="Helvetica" w:hAnsi="Helvetica"/>
                  <w:sz w:val="18"/>
                </w:rPr>
                <w:delInstrText xml:space="preserve"> FORMCHECKBOX </w:delInstrText>
              </w:r>
              <w:r w:rsidR="00BE022E">
                <w:rPr>
                  <w:rFonts w:ascii="Helvetica" w:hAnsi="Helvetica"/>
                  <w:sz w:val="18"/>
                </w:rPr>
                <w:fldChar w:fldCharType="separate"/>
              </w:r>
              <w:r w:rsidR="00AC797B" w:rsidRPr="00FF645C" w:rsidDel="00D204AC">
                <w:rPr>
                  <w:rFonts w:ascii="Helvetica" w:hAnsi="Helvetica"/>
                  <w:sz w:val="18"/>
                </w:rPr>
                <w:fldChar w:fldCharType="end"/>
              </w:r>
            </w:del>
            <w:r w:rsidR="00AC797B" w:rsidRPr="00FF645C">
              <w:rPr>
                <w:rFonts w:ascii="Helvetica" w:hAnsi="Helvetica"/>
                <w:sz w:val="18"/>
              </w:rPr>
              <w:t xml:space="preserve"> </w:t>
            </w:r>
            <w:r w:rsidR="00AC797B">
              <w:rPr>
                <w:rFonts w:ascii="Helvetica" w:hAnsi="Helvetica"/>
                <w:sz w:val="18"/>
              </w:rPr>
              <w:t xml:space="preserve">Bluetooth  </w:t>
            </w:r>
            <w:ins w:id="72" w:author="신승목/책임연구원/SW Platform(연)Platform Core TP(sungmok.shin@lge.com)" w:date="2022-10-03T01:28:00Z">
              <w:r>
                <w:rPr>
                  <w:rFonts w:ascii="Helvetica" w:hAnsi="Helvetica"/>
                  <w:sz w:val="18"/>
                </w:rPr>
                <w:fldChar w:fldCharType="begin">
                  <w:ffData>
                    <w:name w:val=""/>
                    <w:enabled/>
                    <w:calcOnExit w:val="0"/>
                    <w:checkBox>
                      <w:sizeAuto/>
                      <w:default w:val="1"/>
                    </w:checkBox>
                  </w:ffData>
                </w:fldChar>
              </w:r>
              <w:r>
                <w:rPr>
                  <w:rFonts w:ascii="Helvetica" w:hAnsi="Helvetica"/>
                  <w:sz w:val="18"/>
                </w:rPr>
                <w:instrText xml:space="preserve"> FORMCHECKBOX </w:instrText>
              </w:r>
            </w:ins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ins w:id="73" w:author="신승목/책임연구원/SW Platform(연)Platform Core TP(sungmok.shin@lge.com)" w:date="2022-10-03T01:28:00Z">
              <w:r>
                <w:rPr>
                  <w:rFonts w:ascii="Helvetica" w:hAnsi="Helvetica"/>
                  <w:sz w:val="18"/>
                </w:rPr>
                <w:fldChar w:fldCharType="end"/>
              </w:r>
            </w:ins>
            <w:del w:id="74" w:author="신승목/책임연구원/SW Platform(연)Platform Core TP(sungmok.shin@lge.com)" w:date="2022-10-03T01:28:00Z">
              <w:r w:rsidR="00AC797B" w:rsidRPr="00FF645C" w:rsidDel="00D204AC">
                <w:rPr>
                  <w:rFonts w:ascii="Helvetica" w:hAnsi="Helvetica"/>
                  <w:sz w:val="18"/>
                </w:rPr>
                <w:fldChar w:fldCharType="begin"/>
              </w:r>
              <w:r w:rsidR="00AC797B" w:rsidRPr="00FF645C" w:rsidDel="00D204AC">
                <w:rPr>
                  <w:rFonts w:ascii="Helvetica" w:hAnsi="Helvetica"/>
                  <w:sz w:val="18"/>
                </w:rPr>
                <w:delInstrText xml:space="preserve"> FORMCHECKBOX </w:delInstrText>
              </w:r>
              <w:r w:rsidR="00BE022E">
                <w:rPr>
                  <w:rFonts w:ascii="Helvetica" w:hAnsi="Helvetica"/>
                  <w:sz w:val="18"/>
                </w:rPr>
                <w:fldChar w:fldCharType="separate"/>
              </w:r>
              <w:r w:rsidR="00AC797B" w:rsidRPr="00FF645C" w:rsidDel="00D204AC">
                <w:rPr>
                  <w:rFonts w:ascii="Helvetica" w:hAnsi="Helvetica"/>
                  <w:sz w:val="18"/>
                </w:rPr>
                <w:fldChar w:fldCharType="end"/>
              </w:r>
            </w:del>
            <w:r w:rsidR="00AC797B" w:rsidRPr="00FF645C">
              <w:rPr>
                <w:rFonts w:ascii="Helvetica" w:hAnsi="Helvetica"/>
                <w:sz w:val="18"/>
              </w:rPr>
              <w:t xml:space="preserve"> </w:t>
            </w:r>
            <w:r w:rsidR="00AC797B">
              <w:rPr>
                <w:rFonts w:ascii="Helvetica" w:hAnsi="Helvetica"/>
                <w:sz w:val="18"/>
              </w:rPr>
              <w:t xml:space="preserve">Ethernet  </w:t>
            </w:r>
            <w:r w:rsidR="00AC797B"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C797B"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="00AC797B" w:rsidRPr="00FF645C">
              <w:rPr>
                <w:rFonts w:ascii="Helvetica" w:hAnsi="Helvetica"/>
                <w:sz w:val="18"/>
              </w:rPr>
              <w:fldChar w:fldCharType="end"/>
            </w:r>
            <w:r w:rsidR="00AC797B">
              <w:rPr>
                <w:rFonts w:ascii="Helvetica" w:hAnsi="Helvetica"/>
                <w:sz w:val="18"/>
              </w:rPr>
              <w:t xml:space="preserve"> Thread</w:t>
            </w:r>
            <w:r w:rsidR="00AC797B" w:rsidRPr="00FF645C">
              <w:rPr>
                <w:rFonts w:ascii="Helvetica" w:hAnsi="Helvetica"/>
                <w:sz w:val="18"/>
              </w:rPr>
              <w:t xml:space="preserve"> </w:t>
            </w:r>
            <w:r w:rsidR="00AC797B">
              <w:rPr>
                <w:rFonts w:ascii="Helvetica" w:hAnsi="Helvetica"/>
                <w:sz w:val="18"/>
              </w:rPr>
              <w:t xml:space="preserve"> </w:t>
            </w:r>
            <w:ins w:id="75" w:author="신승목/책임연구원/SW Platform(연)Platform Core TP(sungmok.shin@lge.com)" w:date="2022-10-03T01:28:00Z">
              <w:r>
                <w:rPr>
                  <w:rFonts w:ascii="Helvetica" w:hAnsi="Helvetica"/>
                  <w:sz w:val="18"/>
                </w:rPr>
                <w:fldChar w:fldCharType="begin">
                  <w:ffData>
                    <w:name w:val=""/>
                    <w:enabled/>
                    <w:calcOnExit w:val="0"/>
                    <w:checkBox>
                      <w:sizeAuto/>
                      <w:default w:val="1"/>
                    </w:checkBox>
                  </w:ffData>
                </w:fldChar>
              </w:r>
              <w:r>
                <w:rPr>
                  <w:rFonts w:ascii="Helvetica" w:hAnsi="Helvetica"/>
                  <w:sz w:val="18"/>
                </w:rPr>
                <w:instrText xml:space="preserve"> FORMCHECKBOX </w:instrText>
              </w:r>
            </w:ins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ins w:id="76" w:author="신승목/책임연구원/SW Platform(연)Platform Core TP(sungmok.shin@lge.com)" w:date="2022-10-03T01:28:00Z">
              <w:r>
                <w:rPr>
                  <w:rFonts w:ascii="Helvetica" w:hAnsi="Helvetica"/>
                  <w:sz w:val="18"/>
                </w:rPr>
                <w:fldChar w:fldCharType="end"/>
              </w:r>
            </w:ins>
            <w:del w:id="77" w:author="신승목/책임연구원/SW Platform(연)Platform Core TP(sungmok.shin@lge.com)" w:date="2022-10-03T01:28:00Z">
              <w:r w:rsidR="00AC797B" w:rsidRPr="00FF645C" w:rsidDel="00D204AC">
                <w:rPr>
                  <w:rFonts w:ascii="Helvetica" w:hAnsi="Helvetica"/>
                  <w:sz w:val="18"/>
                </w:rPr>
                <w:fldChar w:fldCharType="begin"/>
              </w:r>
              <w:r w:rsidR="00AC797B" w:rsidRPr="00FF645C" w:rsidDel="00D204AC">
                <w:rPr>
                  <w:rFonts w:ascii="Helvetica" w:hAnsi="Helvetica"/>
                  <w:sz w:val="18"/>
                </w:rPr>
                <w:delInstrText xml:space="preserve"> FORMCHECKBOX </w:delInstrText>
              </w:r>
              <w:r w:rsidR="00BE022E">
                <w:rPr>
                  <w:rFonts w:ascii="Helvetica" w:hAnsi="Helvetica"/>
                  <w:sz w:val="18"/>
                </w:rPr>
                <w:fldChar w:fldCharType="separate"/>
              </w:r>
              <w:r w:rsidR="00AC797B" w:rsidRPr="00FF645C" w:rsidDel="00D204AC">
                <w:rPr>
                  <w:rFonts w:ascii="Helvetica" w:hAnsi="Helvetica"/>
                  <w:sz w:val="18"/>
                </w:rPr>
                <w:fldChar w:fldCharType="end"/>
              </w:r>
            </w:del>
            <w:r w:rsidR="00AC797B" w:rsidRPr="00FF645C">
              <w:rPr>
                <w:rFonts w:ascii="Helvetica" w:hAnsi="Helvetica"/>
                <w:sz w:val="18"/>
              </w:rPr>
              <w:t xml:space="preserve"> </w:t>
            </w:r>
            <w:r w:rsidR="00AC797B">
              <w:rPr>
                <w:rFonts w:ascii="Helvetica" w:hAnsi="Helvetica"/>
                <w:sz w:val="18"/>
              </w:rPr>
              <w:t>Wi-Fi</w:t>
            </w:r>
          </w:p>
          <w:p w14:paraId="554D3DEC" w14:textId="1D9E19B4" w:rsidR="00DC407E" w:rsidRDefault="00AC797B" w:rsidP="00AC797B">
            <w:pPr>
              <w:rPr>
                <w:ins w:id="78" w:author="신승목/책임연구원/SW Platform(연)Platform Core TP(sungmok.shin@lge.com)" w:date="2022-10-04T13:24:00Z"/>
                <w:rFonts w:ascii="Helvetica" w:hAnsi="Helvetica"/>
                <w:sz w:val="18"/>
              </w:rPr>
            </w:pPr>
            <w:del w:id="79" w:author="신승목/책임연구원/SW Platform(연)Platform Core TP(sungmok.shin@lge.com)" w:date="2022-10-04T13:24:00Z">
              <w:r w:rsidRPr="00FF645C" w:rsidDel="00DC407E">
                <w:rPr>
                  <w:rFonts w:ascii="Helvetica" w:hAnsi="Helvetica"/>
                  <w:sz w:val="18"/>
                </w:rPr>
                <w:fldChar w:fldCharType="begin">
                  <w:ffData>
                    <w:name w:val="Text11"/>
                    <w:enabled/>
                    <w:calcOnExit w:val="0"/>
                    <w:textInput/>
                  </w:ffData>
                </w:fldChar>
              </w:r>
              <w:r w:rsidRPr="00FF645C" w:rsidDel="00DC407E">
                <w:rPr>
                  <w:rFonts w:ascii="Helvetica" w:hAnsi="Helvetica"/>
                  <w:sz w:val="18"/>
                </w:rPr>
                <w:delInstrText xml:space="preserve"> FORMTEXT </w:delInstrText>
              </w:r>
              <w:r w:rsidRPr="00FF645C" w:rsidDel="00DC407E">
                <w:rPr>
                  <w:rFonts w:ascii="Helvetica" w:hAnsi="Helvetica"/>
                  <w:sz w:val="18"/>
                </w:rPr>
              </w:r>
              <w:r w:rsidRPr="00FF645C" w:rsidDel="00DC407E">
                <w:rPr>
                  <w:rFonts w:ascii="Helvetica" w:hAnsi="Helvetica"/>
                  <w:sz w:val="18"/>
                </w:rPr>
                <w:fldChar w:fldCharType="separate"/>
              </w:r>
              <w:r w:rsidRPr="00FF645C" w:rsidDel="00DC407E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Pr="00FF645C" w:rsidDel="00DC407E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Pr="00FF645C" w:rsidDel="00DC407E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Pr="00FF645C" w:rsidDel="00DC407E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Pr="00FF645C" w:rsidDel="00DC407E">
                <w:rPr>
                  <w:rFonts w:ascii="Times New Roman" w:hAnsi="Times New Roman" w:cs="Times New Roman"/>
                  <w:noProof/>
                  <w:sz w:val="18"/>
                </w:rPr>
                <w:delText> </w:delText>
              </w:r>
              <w:r w:rsidRPr="00FF645C" w:rsidDel="00DC407E">
                <w:rPr>
                  <w:rFonts w:ascii="Helvetica" w:hAnsi="Helvetica"/>
                  <w:sz w:val="18"/>
                </w:rPr>
                <w:fldChar w:fldCharType="end"/>
              </w:r>
              <w:r w:rsidDel="00DC407E">
                <w:rPr>
                  <w:rFonts w:ascii="Helvetica" w:hAnsi="Helvetica"/>
                  <w:sz w:val="18"/>
                </w:rPr>
                <w:delText xml:space="preserve">     </w:delText>
              </w:r>
            </w:del>
            <w:ins w:id="80" w:author="신승목/책임연구원/SW Platform(연)Platform Core TP(sungmok.shin@lge.com)" w:date="2022-10-04T13:24:00Z">
              <w:r w:rsidR="00DC407E">
                <w:rPr>
                  <w:rFonts w:ascii="Helvetica" w:hAnsi="Helvetica"/>
                  <w:sz w:val="18"/>
                </w:rPr>
                <w:t>Bluetooth: 5.0</w:t>
              </w:r>
            </w:ins>
          </w:p>
          <w:p w14:paraId="2D6772E0" w14:textId="77777777" w:rsidR="00DC407E" w:rsidRDefault="00DC407E" w:rsidP="00AC797B">
            <w:pPr>
              <w:rPr>
                <w:ins w:id="81" w:author="신승목/책임연구원/SW Platform(연)Platform Core TP(sungmok.shin@lge.com)" w:date="2022-10-04T13:25:00Z"/>
                <w:rFonts w:ascii="Helvetica" w:hAnsi="Helvetica"/>
                <w:sz w:val="18"/>
              </w:rPr>
            </w:pPr>
            <w:ins w:id="82" w:author="신승목/책임연구원/SW Platform(연)Platform Core TP(sungmok.shin@lge.com)" w:date="2022-10-04T13:24:00Z">
              <w:r>
                <w:rPr>
                  <w:rFonts w:ascii="Helvetica" w:hAnsi="Helvetica"/>
                  <w:sz w:val="18"/>
                </w:rPr>
                <w:t xml:space="preserve">Wi-Fi: </w:t>
              </w:r>
            </w:ins>
            <w:ins w:id="83" w:author="신승목/책임연구원/SW Platform(연)Platform Core TP(sungmok.shin@lge.com)" w:date="2022-10-04T13:25:00Z">
              <w:r w:rsidRPr="00DC407E">
                <w:rPr>
                  <w:rFonts w:ascii="Helvetica" w:hAnsi="Helvetica"/>
                  <w:sz w:val="18"/>
                </w:rPr>
                <w:t>802.11 a/ac/b/g/n</w:t>
              </w:r>
            </w:ins>
          </w:p>
          <w:p w14:paraId="09BA898B" w14:textId="42FE301F" w:rsidR="00AC797B" w:rsidRPr="00FF645C" w:rsidRDefault="00DC407E" w:rsidP="00AC797B">
            <w:pPr>
              <w:rPr>
                <w:rFonts w:ascii="Helvetica" w:hAnsi="Helvetica"/>
                <w:sz w:val="18"/>
              </w:rPr>
            </w:pPr>
            <w:ins w:id="84" w:author="신승목/책임연구원/SW Platform(연)Platform Core TP(sungmok.shin@lge.com)" w:date="2022-10-04T13:25:00Z">
              <w:r>
                <w:rPr>
                  <w:rFonts w:ascii="Helvetica" w:hAnsi="Helvetica"/>
                  <w:sz w:val="18"/>
                </w:rPr>
                <w:t>Ethernet: 100 BASE-T</w:t>
              </w:r>
            </w:ins>
            <w:ins w:id="85" w:author="신승목/책임연구원/SW Platform(연)Platform Core TP(sungmok.shin@lge.com)" w:date="2022-10-04T13:24:00Z">
              <w:r>
                <w:rPr>
                  <w:rFonts w:ascii="Helvetica" w:hAnsi="Helvetica"/>
                  <w:sz w:val="18"/>
                </w:rPr>
                <w:t xml:space="preserve"> </w:t>
              </w:r>
            </w:ins>
            <w:r w:rsidR="00AC797B">
              <w:rPr>
                <w:rFonts w:ascii="Helvetica" w:hAnsi="Helvetica"/>
                <w:sz w:val="18"/>
              </w:rPr>
              <w:t>(Mandatory for Matter)</w:t>
            </w:r>
          </w:p>
        </w:tc>
      </w:tr>
      <w:tr w:rsidR="00BA40AB" w:rsidRPr="00FF645C" w14:paraId="0BEB5C1C" w14:textId="77777777" w:rsidTr="003827AA">
        <w:trPr>
          <w:trHeight w:val="287"/>
        </w:trPr>
        <w:tc>
          <w:tcPr>
            <w:tcW w:w="2448" w:type="dxa"/>
            <w:vMerge/>
            <w:tcBorders>
              <w:right w:val="single" w:sz="4" w:space="0" w:color="auto"/>
            </w:tcBorders>
          </w:tcPr>
          <w:p w14:paraId="77F4491C" w14:textId="0F4D7CE7" w:rsidR="00BA40AB" w:rsidRPr="005A07A2" w:rsidRDefault="00BA40AB" w:rsidP="00A82CAE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D566" w14:textId="77777777" w:rsidR="00BA40AB" w:rsidRDefault="00BA40AB" w:rsidP="00A82CAE">
            <w:pPr>
              <w:jc w:val="right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Product Family</w:t>
            </w:r>
          </w:p>
          <w:p w14:paraId="71A5C1B6" w14:textId="37A87C7F" w:rsidR="00316F1D" w:rsidRPr="00FF645C" w:rsidRDefault="00316F1D" w:rsidP="00A82CAE">
            <w:pPr>
              <w:jc w:val="right"/>
              <w:rPr>
                <w:rFonts w:ascii="Helvetica" w:hAnsi="Helvetica"/>
                <w:sz w:val="18"/>
              </w:rPr>
            </w:pPr>
          </w:p>
        </w:tc>
        <w:tc>
          <w:tcPr>
            <w:tcW w:w="4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1DC90" w14:textId="18E9B23A" w:rsidR="00316F1D" w:rsidRDefault="00D204AC" w:rsidP="00BA40AB">
            <w:pPr>
              <w:rPr>
                <w:rFonts w:ascii="Helvetica" w:hAnsi="Helvetica"/>
                <w:sz w:val="18"/>
              </w:rPr>
            </w:pPr>
            <w:ins w:id="86" w:author="신승목/책임연구원/SW Platform(연)Platform Core TP(sungmok.shin@lge.com)" w:date="2022-10-03T01:28:00Z">
              <w:r>
                <w:rPr>
                  <w:rFonts w:ascii="Helvetica" w:hAnsi="Helvetica"/>
                  <w:sz w:val="18"/>
                </w:rPr>
                <w:fldChar w:fldCharType="begin">
                  <w:ffData>
                    <w:name w:val=""/>
                    <w:enabled/>
                    <w:calcOnExit w:val="0"/>
                    <w:checkBox>
                      <w:sizeAuto/>
                      <w:default w:val="1"/>
                    </w:checkBox>
                  </w:ffData>
                </w:fldChar>
              </w:r>
              <w:r>
                <w:rPr>
                  <w:rFonts w:ascii="Helvetica" w:hAnsi="Helvetica"/>
                  <w:sz w:val="18"/>
                </w:rPr>
                <w:instrText xml:space="preserve"> FORMCHECKBOX </w:instrText>
              </w:r>
            </w:ins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ins w:id="87" w:author="신승목/책임연구원/SW Platform(연)Platform Core TP(sungmok.shin@lge.com)" w:date="2022-10-03T01:28:00Z">
              <w:r>
                <w:rPr>
                  <w:rFonts w:ascii="Helvetica" w:hAnsi="Helvetica"/>
                  <w:sz w:val="18"/>
                </w:rPr>
                <w:fldChar w:fldCharType="end"/>
              </w:r>
            </w:ins>
            <w:del w:id="88" w:author="신승목/책임연구원/SW Platform(연)Platform Core TP(sungmok.shin@lge.com)" w:date="2022-10-03T01:28:00Z">
              <w:r w:rsidR="00316F1D" w:rsidRPr="00FF645C" w:rsidDel="00D204AC">
                <w:rPr>
                  <w:rFonts w:ascii="Helvetica" w:hAnsi="Helvetica"/>
                  <w:sz w:val="18"/>
                </w:rPr>
                <w:fldChar w:fldCharType="begin"/>
              </w:r>
              <w:r w:rsidR="00316F1D" w:rsidRPr="00FF645C" w:rsidDel="00D204AC">
                <w:rPr>
                  <w:rFonts w:ascii="Helvetica" w:hAnsi="Helvetica"/>
                  <w:sz w:val="18"/>
                </w:rPr>
                <w:delInstrText xml:space="preserve"> FORMCHECKBOX </w:delInstrText>
              </w:r>
              <w:r w:rsidR="00BE022E">
                <w:rPr>
                  <w:rFonts w:ascii="Helvetica" w:hAnsi="Helvetica"/>
                  <w:sz w:val="18"/>
                </w:rPr>
                <w:fldChar w:fldCharType="separate"/>
              </w:r>
              <w:r w:rsidR="00316F1D" w:rsidRPr="00FF645C" w:rsidDel="00D204AC">
                <w:rPr>
                  <w:rFonts w:ascii="Helvetica" w:hAnsi="Helvetica"/>
                  <w:sz w:val="18"/>
                </w:rPr>
                <w:fldChar w:fldCharType="end"/>
              </w:r>
            </w:del>
            <w:r w:rsidR="00316F1D">
              <w:rPr>
                <w:rFonts w:ascii="Helvetica" w:hAnsi="Helvetica"/>
                <w:sz w:val="18"/>
              </w:rPr>
              <w:t xml:space="preserve"> No</w:t>
            </w:r>
          </w:p>
          <w:p w14:paraId="5A0865BA" w14:textId="292E16EE" w:rsidR="00BA40AB" w:rsidRPr="00FF645C" w:rsidRDefault="00BA40AB" w:rsidP="00BA40AB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r w:rsidRPr="00FF645C">
              <w:rPr>
                <w:rFonts w:ascii="Helvetica" w:hAnsi="Helvetica"/>
                <w:sz w:val="18"/>
              </w:rPr>
              <w:t xml:space="preserve"> </w:t>
            </w:r>
            <w:r>
              <w:rPr>
                <w:rFonts w:ascii="Helvetica" w:hAnsi="Helvetica"/>
                <w:sz w:val="18"/>
              </w:rPr>
              <w:t>Parent Product</w:t>
            </w:r>
            <w:r w:rsidR="00BE7F4D">
              <w:rPr>
                <w:rFonts w:ascii="Helvetica" w:hAnsi="Helvetica"/>
                <w:sz w:val="18"/>
              </w:rPr>
              <w:br/>
              <w:t xml:space="preserve">      </w:t>
            </w:r>
            <w:r w:rsidR="00BE7F4D"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E7F4D"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="00BE7F4D" w:rsidRPr="00FF645C">
              <w:rPr>
                <w:rFonts w:ascii="Helvetica" w:hAnsi="Helvetica"/>
                <w:sz w:val="18"/>
              </w:rPr>
              <w:fldChar w:fldCharType="end"/>
            </w:r>
            <w:r w:rsidR="00BE7F4D" w:rsidRPr="00FF645C">
              <w:rPr>
                <w:rFonts w:ascii="Helvetica" w:hAnsi="Helvetica"/>
                <w:sz w:val="18"/>
              </w:rPr>
              <w:t xml:space="preserve"> </w:t>
            </w:r>
            <w:r w:rsidR="00BE7F4D">
              <w:rPr>
                <w:rFonts w:ascii="Helvetica" w:hAnsi="Helvetica"/>
                <w:sz w:val="18"/>
              </w:rPr>
              <w:t xml:space="preserve">Family ID assigned </w:t>
            </w:r>
            <w:r w:rsidR="00BE7F4D" w:rsidRPr="00FF645C">
              <w:rPr>
                <w:rFonts w:ascii="Helvetica" w:hAnsi="Helvetica"/>
                <w:sz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="00BE7F4D" w:rsidRPr="00BC46CB">
              <w:rPr>
                <w:rFonts w:ascii="Helvetica" w:hAnsi="Helvetica"/>
                <w:sz w:val="18"/>
              </w:rPr>
              <w:instrText xml:space="preserve"> FORMTEXT </w:instrText>
            </w:r>
            <w:r w:rsidR="00BE7F4D" w:rsidRPr="00FF645C">
              <w:rPr>
                <w:rFonts w:ascii="Helvetica" w:hAnsi="Helvetica"/>
                <w:sz w:val="18"/>
              </w:rPr>
            </w:r>
            <w:r w:rsidR="00BE7F4D" w:rsidRPr="00FF645C">
              <w:rPr>
                <w:rFonts w:ascii="Helvetica" w:hAnsi="Helvetica"/>
                <w:sz w:val="18"/>
              </w:rPr>
              <w:fldChar w:fldCharType="separate"/>
            </w:r>
            <w:r w:rsidR="00BE7F4D"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="00BE7F4D"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="00BE7F4D"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="00BE7F4D"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="00BE7F4D"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="00BE7F4D" w:rsidRPr="00FF645C">
              <w:rPr>
                <w:rFonts w:ascii="Helvetica" w:hAnsi="Helvetica"/>
                <w:sz w:val="18"/>
              </w:rPr>
              <w:fldChar w:fldCharType="end"/>
            </w:r>
            <w:r w:rsidR="00BE7F4D">
              <w:rPr>
                <w:rFonts w:ascii="Helvetica" w:hAnsi="Helvetica"/>
                <w:sz w:val="18"/>
              </w:rPr>
              <w:t xml:space="preserve">  </w:t>
            </w:r>
            <w:r w:rsidR="00BE7F4D"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E7F4D"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="00BE7F4D" w:rsidRPr="00FF645C">
              <w:rPr>
                <w:rFonts w:ascii="Helvetica" w:hAnsi="Helvetica"/>
                <w:sz w:val="18"/>
              </w:rPr>
              <w:fldChar w:fldCharType="end"/>
            </w:r>
            <w:r w:rsidR="00BE7F4D" w:rsidRPr="00FF645C">
              <w:rPr>
                <w:rFonts w:ascii="Helvetica" w:hAnsi="Helvetica"/>
                <w:sz w:val="18"/>
              </w:rPr>
              <w:t xml:space="preserve"> </w:t>
            </w:r>
            <w:r>
              <w:rPr>
                <w:rFonts w:ascii="Helvetica" w:hAnsi="Helvetica"/>
                <w:sz w:val="18"/>
              </w:rPr>
              <w:t>request Family ID</w:t>
            </w:r>
            <w:r w:rsidR="00BE7F4D">
              <w:rPr>
                <w:rFonts w:ascii="Helvetica" w:hAnsi="Helvetica"/>
                <w:sz w:val="18"/>
              </w:rPr>
              <w:t xml:space="preserve">          </w:t>
            </w:r>
          </w:p>
          <w:p w14:paraId="7F055DC5" w14:textId="5C2B53CE" w:rsidR="00BA40AB" w:rsidRPr="00FF645C" w:rsidRDefault="00BA40AB" w:rsidP="00A82CAE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r w:rsidRPr="00FF645C">
              <w:rPr>
                <w:rFonts w:ascii="Helvetica" w:hAnsi="Helvetica"/>
                <w:sz w:val="18"/>
              </w:rPr>
              <w:t xml:space="preserve"> </w:t>
            </w:r>
            <w:r>
              <w:rPr>
                <w:rFonts w:ascii="Helvetica" w:hAnsi="Helvetica"/>
                <w:sz w:val="18"/>
              </w:rPr>
              <w:t xml:space="preserve">Product Family Member of  </w:t>
            </w: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BC46CB">
              <w:rPr>
                <w:rFonts w:ascii="Helvetica" w:hAnsi="Helvetica"/>
                <w:sz w:val="18"/>
              </w:rPr>
              <w:instrText xml:space="preserve"> FORMTEXT </w:instrText>
            </w:r>
            <w:r w:rsidRPr="00FF645C">
              <w:rPr>
                <w:rFonts w:ascii="Helvetica" w:hAnsi="Helvetica"/>
                <w:sz w:val="18"/>
              </w:rPr>
            </w:r>
            <w:r w:rsidRPr="00FF645C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r>
              <w:rPr>
                <w:rFonts w:ascii="Helvetica" w:hAnsi="Helvetica"/>
                <w:sz w:val="18"/>
              </w:rPr>
              <w:t xml:space="preserve"> (Family ID)</w:t>
            </w:r>
          </w:p>
        </w:tc>
      </w:tr>
      <w:tr w:rsidR="00B04CFA" w:rsidRPr="00FF645C" w14:paraId="29229595" w14:textId="77777777" w:rsidTr="00C8798D">
        <w:trPr>
          <w:trHeight w:val="287"/>
        </w:trPr>
        <w:tc>
          <w:tcPr>
            <w:tcW w:w="2448" w:type="dxa"/>
            <w:vMerge w:val="restart"/>
            <w:tcBorders>
              <w:right w:val="single" w:sz="4" w:space="0" w:color="auto"/>
            </w:tcBorders>
            <w:shd w:val="clear" w:color="auto" w:fill="EEECE1" w:themeFill="background2"/>
          </w:tcPr>
          <w:p w14:paraId="101E805A" w14:textId="31D96443" w:rsidR="00B04CFA" w:rsidRPr="005A07A2" w:rsidRDefault="00B04CFA" w:rsidP="00A82CAE">
            <w:pPr>
              <w:rPr>
                <w:rFonts w:ascii="Helvetica" w:hAnsi="Helvetica"/>
                <w:sz w:val="18"/>
                <w:szCs w:val="18"/>
              </w:rPr>
            </w:pPr>
            <w:r w:rsidRPr="005A07A2">
              <w:rPr>
                <w:rFonts w:ascii="Helvetica" w:hAnsi="Helvetica"/>
                <w:i/>
                <w:sz w:val="18"/>
                <w:szCs w:val="18"/>
              </w:rPr>
              <w:t xml:space="preserve">Required for </w:t>
            </w:r>
            <w:r>
              <w:rPr>
                <w:rFonts w:ascii="Helvetica" w:hAnsi="Helvetica"/>
                <w:i/>
                <w:sz w:val="18"/>
                <w:szCs w:val="18"/>
              </w:rPr>
              <w:t>Software Components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D2EB6E9" w14:textId="35A707FE" w:rsidR="00B04CFA" w:rsidRDefault="00B04CFA" w:rsidP="00A82CAE">
            <w:pPr>
              <w:jc w:val="right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SW Component Category:</w:t>
            </w:r>
          </w:p>
        </w:tc>
        <w:tc>
          <w:tcPr>
            <w:tcW w:w="4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084E5BEB" w14:textId="538D8D8C" w:rsidR="00B04CFA" w:rsidRDefault="00B04CFA" w:rsidP="009B3F38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r>
              <w:rPr>
                <w:rFonts w:ascii="Helvetica" w:hAnsi="Helvetica"/>
                <w:sz w:val="18"/>
              </w:rPr>
              <w:t xml:space="preserve"> </w:t>
            </w:r>
            <w:r w:rsidRPr="009B3F38">
              <w:rPr>
                <w:rFonts w:ascii="Helvetica" w:hAnsi="Helvetica"/>
                <w:sz w:val="18"/>
              </w:rPr>
              <w:t>UIC making use of Certified Component</w:t>
            </w:r>
            <w:r>
              <w:rPr>
                <w:rFonts w:ascii="Helvetica" w:hAnsi="Helvetica"/>
                <w:sz w:val="18"/>
              </w:rPr>
              <w:br/>
              <w:t xml:space="preserve">     Component Certification #: </w:t>
            </w: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FF645C">
              <w:rPr>
                <w:rFonts w:ascii="Helvetica" w:hAnsi="Helvetica"/>
                <w:sz w:val="18"/>
              </w:rPr>
              <w:instrText xml:space="preserve"> FORMTEXT </w:instrText>
            </w:r>
            <w:r w:rsidRPr="00FF645C">
              <w:rPr>
                <w:rFonts w:ascii="Helvetica" w:hAnsi="Helvetica"/>
                <w:sz w:val="18"/>
              </w:rPr>
            </w:r>
            <w:r w:rsidRPr="00FF645C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</w:p>
          <w:p w14:paraId="787C17BC" w14:textId="7159673D" w:rsidR="00B04CFA" w:rsidRDefault="00B04CFA" w:rsidP="009B3F38">
            <w:pPr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 xml:space="preserve">     </w:t>
            </w: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r w:rsidRPr="00FF645C">
              <w:rPr>
                <w:rFonts w:ascii="Helvetica" w:hAnsi="Helvetica"/>
                <w:sz w:val="18"/>
              </w:rPr>
              <w:t xml:space="preserve"> </w:t>
            </w:r>
            <w:r>
              <w:rPr>
                <w:rFonts w:ascii="Helvetica" w:hAnsi="Helvetica"/>
                <w:sz w:val="18"/>
              </w:rPr>
              <w:t xml:space="preserve">Simple Interface     </w:t>
            </w: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r w:rsidRPr="00FF645C">
              <w:rPr>
                <w:rFonts w:ascii="Helvetica" w:hAnsi="Helvetica"/>
                <w:sz w:val="18"/>
              </w:rPr>
              <w:t xml:space="preserve"> </w:t>
            </w:r>
            <w:r>
              <w:rPr>
                <w:rFonts w:ascii="Helvetica" w:hAnsi="Helvetica"/>
                <w:sz w:val="18"/>
              </w:rPr>
              <w:t>Complex Interface</w:t>
            </w:r>
          </w:p>
          <w:p w14:paraId="5FFB348A" w14:textId="32B2BF71" w:rsidR="00B04CFA" w:rsidRDefault="00B04CFA" w:rsidP="009979C6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r w:rsidRPr="00FF645C">
              <w:rPr>
                <w:rFonts w:ascii="Helvetica" w:hAnsi="Helvetica"/>
                <w:sz w:val="18"/>
              </w:rPr>
              <w:t xml:space="preserve"> </w:t>
            </w:r>
            <w:r w:rsidRPr="009B3F38">
              <w:rPr>
                <w:rFonts w:ascii="Helvetica" w:hAnsi="Helvetica"/>
                <w:sz w:val="18"/>
              </w:rPr>
              <w:t xml:space="preserve">Software Component – </w:t>
            </w:r>
            <w:r>
              <w:rPr>
                <w:rFonts w:ascii="Helvetica" w:hAnsi="Helvetica"/>
                <w:sz w:val="18"/>
              </w:rPr>
              <w:t>U</w:t>
            </w:r>
            <w:r w:rsidRPr="009B3F38">
              <w:rPr>
                <w:rFonts w:ascii="Helvetica" w:hAnsi="Helvetica"/>
                <w:sz w:val="18"/>
              </w:rPr>
              <w:t xml:space="preserve">nderlying SW </w:t>
            </w:r>
            <w:r>
              <w:rPr>
                <w:rFonts w:ascii="Helvetica" w:hAnsi="Helvetica"/>
                <w:sz w:val="18"/>
              </w:rPr>
              <w:t>C</w:t>
            </w:r>
            <w:r w:rsidRPr="009B3F38">
              <w:rPr>
                <w:rFonts w:ascii="Helvetica" w:hAnsi="Helvetica"/>
                <w:sz w:val="18"/>
              </w:rPr>
              <w:t>omponent</w:t>
            </w:r>
          </w:p>
          <w:p w14:paraId="042C0E05" w14:textId="5C7E8D0D" w:rsidR="00B04CFA" w:rsidRPr="00FF645C" w:rsidRDefault="00B04CFA" w:rsidP="009979C6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r w:rsidRPr="00FF645C">
              <w:rPr>
                <w:rFonts w:ascii="Helvetica" w:hAnsi="Helvetica"/>
                <w:sz w:val="18"/>
              </w:rPr>
              <w:t xml:space="preserve"> </w:t>
            </w:r>
            <w:r w:rsidRPr="009B3F38">
              <w:rPr>
                <w:rFonts w:ascii="Helvetica" w:hAnsi="Helvetica"/>
                <w:sz w:val="18"/>
              </w:rPr>
              <w:t>Software Component – UIC</w:t>
            </w:r>
          </w:p>
        </w:tc>
      </w:tr>
      <w:tr w:rsidR="00B04CFA" w:rsidRPr="00FF645C" w14:paraId="39A9C83E" w14:textId="77777777" w:rsidTr="00C8798D">
        <w:trPr>
          <w:trHeight w:val="287"/>
        </w:trPr>
        <w:tc>
          <w:tcPr>
            <w:tcW w:w="2448" w:type="dxa"/>
            <w:vMerge/>
            <w:tcBorders>
              <w:right w:val="single" w:sz="4" w:space="0" w:color="auto"/>
            </w:tcBorders>
            <w:shd w:val="clear" w:color="auto" w:fill="EEECE1" w:themeFill="background2"/>
          </w:tcPr>
          <w:p w14:paraId="4E2B9922" w14:textId="77777777" w:rsidR="00B04CFA" w:rsidRPr="005A07A2" w:rsidRDefault="00B04CFA" w:rsidP="00A82CAE">
            <w:pPr>
              <w:rPr>
                <w:rFonts w:ascii="Helvetica" w:hAnsi="Helvetica"/>
                <w:i/>
                <w:sz w:val="18"/>
                <w:szCs w:val="18"/>
              </w:rPr>
            </w:pP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99E8131" w14:textId="5172A4DD" w:rsidR="00B04CFA" w:rsidRDefault="00B04CFA" w:rsidP="00A82CAE">
            <w:pPr>
              <w:jc w:val="right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SOE:</w:t>
            </w:r>
          </w:p>
        </w:tc>
        <w:tc>
          <w:tcPr>
            <w:tcW w:w="4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50CF3ED1" w14:textId="6CEA6F18" w:rsidR="00B04CFA" w:rsidRPr="00FF645C" w:rsidRDefault="00B04CFA" w:rsidP="009B3F38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FF645C">
              <w:rPr>
                <w:rFonts w:ascii="Helvetica" w:hAnsi="Helvetica"/>
                <w:sz w:val="18"/>
              </w:rPr>
              <w:instrText xml:space="preserve"> FORMTEXT </w:instrText>
            </w:r>
            <w:r w:rsidRPr="00FF645C">
              <w:rPr>
                <w:rFonts w:ascii="Helvetica" w:hAnsi="Helvetica"/>
                <w:sz w:val="18"/>
              </w:rPr>
            </w:r>
            <w:r w:rsidRPr="00FF645C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FF645C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</w:p>
        </w:tc>
      </w:tr>
      <w:tr w:rsidR="005A07A2" w:rsidRPr="00FF645C" w14:paraId="7C250354" w14:textId="77777777" w:rsidTr="005A07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3" w:type="dxa"/>
        </w:trPr>
        <w:tc>
          <w:tcPr>
            <w:tcW w:w="5310" w:type="dxa"/>
            <w:gridSpan w:val="2"/>
          </w:tcPr>
          <w:p w14:paraId="23CF78E3" w14:textId="77777777" w:rsidR="007B50EE" w:rsidRPr="00897E48" w:rsidRDefault="007B50EE" w:rsidP="00A82CAE">
            <w:pPr>
              <w:rPr>
                <w:rFonts w:ascii="Helvetica" w:hAnsi="Helvetica"/>
                <w:b/>
                <w:i/>
                <w:sz w:val="14"/>
                <w:szCs w:val="14"/>
              </w:rPr>
            </w:pPr>
          </w:p>
          <w:p w14:paraId="0215F5AC" w14:textId="77777777" w:rsidR="00062304" w:rsidRDefault="00062304" w:rsidP="00A82CAE">
            <w:pPr>
              <w:rPr>
                <w:ins w:id="89" w:author="신승목/책임연구원/SW Platform(연)Platform Core TP(sungmok.shin@lge.com)" w:date="2022-10-04T13:28:00Z"/>
                <w:rFonts w:ascii="Helvetica" w:hAnsi="Helvetica"/>
                <w:b/>
                <w:i/>
                <w:sz w:val="18"/>
                <w:szCs w:val="18"/>
              </w:rPr>
            </w:pPr>
          </w:p>
          <w:p w14:paraId="1F7E7425" w14:textId="77777777" w:rsidR="00062304" w:rsidRDefault="00062304" w:rsidP="00A82CAE">
            <w:pPr>
              <w:rPr>
                <w:ins w:id="90" w:author="신승목/책임연구원/SW Platform(연)Platform Core TP(sungmok.shin@lge.com)" w:date="2022-10-04T13:28:00Z"/>
                <w:rFonts w:ascii="Helvetica" w:hAnsi="Helvetica"/>
                <w:b/>
                <w:i/>
                <w:sz w:val="18"/>
                <w:szCs w:val="18"/>
              </w:rPr>
            </w:pPr>
          </w:p>
          <w:p w14:paraId="513A6CCF" w14:textId="77777777" w:rsidR="00062304" w:rsidRDefault="00062304" w:rsidP="00A82CAE">
            <w:pPr>
              <w:rPr>
                <w:ins w:id="91" w:author="신승목/책임연구원/SW Platform(연)Platform Core TP(sungmok.shin@lge.com)" w:date="2022-10-04T13:28:00Z"/>
                <w:rFonts w:ascii="Helvetica" w:hAnsi="Helvetica"/>
                <w:b/>
                <w:i/>
                <w:sz w:val="18"/>
                <w:szCs w:val="18"/>
              </w:rPr>
            </w:pPr>
          </w:p>
          <w:p w14:paraId="581D3510" w14:textId="6A85A31D" w:rsidR="005A07A2" w:rsidRPr="005A07A2" w:rsidRDefault="005A07A2" w:rsidP="00A82CAE">
            <w:pPr>
              <w:rPr>
                <w:rFonts w:ascii="Helvetica" w:hAnsi="Helvetica"/>
                <w:b/>
                <w:i/>
                <w:sz w:val="18"/>
                <w:szCs w:val="18"/>
              </w:rPr>
            </w:pPr>
            <w:r w:rsidRPr="005A07A2">
              <w:rPr>
                <w:rFonts w:ascii="Helvetica" w:hAnsi="Helvetica"/>
                <w:b/>
                <w:i/>
                <w:sz w:val="18"/>
                <w:szCs w:val="18"/>
              </w:rPr>
              <w:lastRenderedPageBreak/>
              <w:t>Authorized Test Laboratory</w:t>
            </w:r>
          </w:p>
        </w:tc>
        <w:tc>
          <w:tcPr>
            <w:tcW w:w="4860" w:type="dxa"/>
          </w:tcPr>
          <w:p w14:paraId="73897A48" w14:textId="77777777" w:rsidR="005A07A2" w:rsidRPr="006015E4" w:rsidRDefault="005A07A2" w:rsidP="00A82CAE">
            <w:pPr>
              <w:rPr>
                <w:rFonts w:ascii="Helvetica" w:hAnsi="Helvetica"/>
                <w:sz w:val="14"/>
                <w:szCs w:val="18"/>
              </w:rPr>
            </w:pPr>
          </w:p>
        </w:tc>
      </w:tr>
      <w:tr w:rsidR="00A82CAE" w:rsidRPr="00FF645C" w14:paraId="1413ED77" w14:textId="77777777" w:rsidTr="005A07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3" w:type="dxa"/>
          <w:trHeight w:val="584"/>
        </w:trPr>
        <w:tc>
          <w:tcPr>
            <w:tcW w:w="5310" w:type="dxa"/>
            <w:gridSpan w:val="2"/>
          </w:tcPr>
          <w:p w14:paraId="70C402CA" w14:textId="77777777" w:rsidR="00A82CAE" w:rsidRPr="006015E4" w:rsidRDefault="00A82CAE" w:rsidP="00A82CAE">
            <w:pPr>
              <w:rPr>
                <w:rFonts w:ascii="Helvetica" w:hAnsi="Helvetica"/>
                <w:b/>
                <w:i/>
                <w:sz w:val="14"/>
                <w:szCs w:val="18"/>
              </w:rPr>
            </w:pPr>
          </w:p>
          <w:p w14:paraId="3667E0B7" w14:textId="429CBD7D" w:rsidR="00F8746D" w:rsidRDefault="00F8746D" w:rsidP="005A07A2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r>
              <w:rPr>
                <w:rFonts w:ascii="Helvetica" w:hAnsi="Helvetica"/>
                <w:sz w:val="18"/>
              </w:rPr>
              <w:t xml:space="preserve"> Allion Labs</w:t>
            </w:r>
          </w:p>
          <w:p w14:paraId="182E668A" w14:textId="31737BFA" w:rsidR="005A07A2" w:rsidRPr="00FF645C" w:rsidRDefault="005A07A2" w:rsidP="005A07A2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r>
              <w:rPr>
                <w:rFonts w:ascii="Helvetica" w:hAnsi="Helvetica"/>
                <w:sz w:val="18"/>
              </w:rPr>
              <w:t xml:space="preserve"> Bureau Veritas</w:t>
            </w:r>
          </w:p>
          <w:p w14:paraId="47208B08" w14:textId="33E37E9D" w:rsidR="005A07A2" w:rsidRDefault="005A07A2" w:rsidP="005A07A2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r w:rsidRPr="00FF645C">
              <w:rPr>
                <w:rFonts w:ascii="Helvetica" w:hAnsi="Helvetica"/>
                <w:sz w:val="18"/>
              </w:rPr>
              <w:t xml:space="preserve"> China Electronics Standardization Institute (CESI)</w:t>
            </w:r>
          </w:p>
          <w:p w14:paraId="397D1737" w14:textId="70F33280" w:rsidR="00F8746D" w:rsidRDefault="00F8746D" w:rsidP="005A07A2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r w:rsidRPr="00FF645C">
              <w:rPr>
                <w:rFonts w:ascii="Helvetica" w:hAnsi="Helvetica"/>
                <w:sz w:val="18"/>
              </w:rPr>
              <w:t xml:space="preserve"> </w:t>
            </w:r>
            <w:r>
              <w:rPr>
                <w:rFonts w:ascii="Helvetica" w:hAnsi="Helvetica"/>
                <w:sz w:val="18"/>
              </w:rPr>
              <w:t>DEKRA</w:t>
            </w:r>
          </w:p>
          <w:p w14:paraId="64541663" w14:textId="77777777" w:rsidR="00F8746D" w:rsidRDefault="00F8746D" w:rsidP="00F8746D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r w:rsidRPr="00FF645C">
              <w:rPr>
                <w:rFonts w:ascii="Helvetica" w:hAnsi="Helvetica"/>
                <w:sz w:val="18"/>
              </w:rPr>
              <w:t xml:space="preserve"> </w:t>
            </w:r>
            <w:r>
              <w:rPr>
                <w:rFonts w:ascii="Helvetica" w:hAnsi="Helvetica"/>
                <w:sz w:val="18"/>
              </w:rPr>
              <w:t>Element Materials</w:t>
            </w:r>
          </w:p>
          <w:p w14:paraId="31E3C912" w14:textId="086D1CA9" w:rsidR="005A07A2" w:rsidRPr="00FF645C" w:rsidRDefault="005A07A2" w:rsidP="00A82CAE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4860" w:type="dxa"/>
          </w:tcPr>
          <w:p w14:paraId="218D6548" w14:textId="77777777" w:rsidR="00A82CAE" w:rsidRPr="006015E4" w:rsidRDefault="00A82CAE" w:rsidP="00A82CAE">
            <w:pPr>
              <w:rPr>
                <w:rFonts w:ascii="Helvetica" w:hAnsi="Helvetica"/>
                <w:sz w:val="14"/>
                <w:szCs w:val="18"/>
              </w:rPr>
            </w:pPr>
          </w:p>
          <w:p w14:paraId="6531A255" w14:textId="5E06FE52" w:rsidR="00F8746D" w:rsidRDefault="00F8746D" w:rsidP="00F8746D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r>
              <w:rPr>
                <w:rFonts w:ascii="Helvetica" w:hAnsi="Helvetica"/>
                <w:sz w:val="18"/>
              </w:rPr>
              <w:t xml:space="preserve"> </w:t>
            </w:r>
            <w:r w:rsidRPr="00F8746D">
              <w:rPr>
                <w:rFonts w:ascii="Helvetica" w:hAnsi="Helvetica"/>
                <w:sz w:val="18"/>
              </w:rPr>
              <w:t>Eurofins Digital Testing</w:t>
            </w:r>
          </w:p>
          <w:p w14:paraId="7B400A64" w14:textId="10731D1D" w:rsidR="00F8746D" w:rsidRDefault="00F8746D" w:rsidP="00F8746D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r>
              <w:rPr>
                <w:rFonts w:ascii="Helvetica" w:hAnsi="Helvetica"/>
                <w:sz w:val="18"/>
              </w:rPr>
              <w:t xml:space="preserve"> </w:t>
            </w:r>
            <w:r w:rsidRPr="00F8746D">
              <w:rPr>
                <w:rFonts w:ascii="Helvetica" w:hAnsi="Helvetica"/>
                <w:sz w:val="18"/>
              </w:rPr>
              <w:t>Granite River Labs</w:t>
            </w:r>
          </w:p>
          <w:p w14:paraId="35C90E83" w14:textId="437FC7B9" w:rsidR="00A82CAE" w:rsidRDefault="00A82CAE" w:rsidP="00A82CAE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45C">
              <w:rPr>
                <w:rFonts w:ascii="Helvetica" w:hAnsi="Helvetica"/>
                <w:sz w:val="18"/>
              </w:rPr>
              <w:instrText xml:space="preserve"> FORMCHECKBOX </w:instrText>
            </w:r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r w:rsidRPr="00FF645C">
              <w:rPr>
                <w:rFonts w:ascii="Helvetica" w:hAnsi="Helvetica"/>
                <w:sz w:val="18"/>
              </w:rPr>
              <w:fldChar w:fldCharType="end"/>
            </w:r>
            <w:r w:rsidRPr="00FF645C">
              <w:rPr>
                <w:rFonts w:ascii="Helvetica" w:hAnsi="Helvetica"/>
                <w:sz w:val="18"/>
              </w:rPr>
              <w:t xml:space="preserve"> TUV </w:t>
            </w:r>
            <w:proofErr w:type="spellStart"/>
            <w:r w:rsidRPr="00FF645C">
              <w:rPr>
                <w:rFonts w:ascii="Helvetica" w:hAnsi="Helvetica"/>
                <w:sz w:val="18"/>
              </w:rPr>
              <w:t>Rheinland</w:t>
            </w:r>
            <w:proofErr w:type="spellEnd"/>
            <w:r w:rsidRPr="00FF645C">
              <w:rPr>
                <w:rFonts w:ascii="Helvetica" w:hAnsi="Helvetica"/>
                <w:sz w:val="18"/>
              </w:rPr>
              <w:t xml:space="preserve"> Group </w:t>
            </w:r>
          </w:p>
          <w:p w14:paraId="1C5C1810" w14:textId="11094C15" w:rsidR="00A82CAE" w:rsidRPr="00FF645C" w:rsidRDefault="00D204AC" w:rsidP="00A82CAE">
            <w:pPr>
              <w:rPr>
                <w:rFonts w:ascii="Helvetica" w:hAnsi="Helvetica"/>
                <w:sz w:val="18"/>
              </w:rPr>
            </w:pPr>
            <w:ins w:id="92" w:author="신승목/책임연구원/SW Platform(연)Platform Core TP(sungmok.shin@lge.com)" w:date="2022-10-03T01:25:00Z">
              <w:r>
                <w:rPr>
                  <w:rFonts w:ascii="Helvetica" w:hAnsi="Helvetica"/>
                  <w:sz w:val="18"/>
                </w:rPr>
                <w:fldChar w:fldCharType="begin">
                  <w:ffData>
                    <w:name w:val="Check12"/>
                    <w:enabled/>
                    <w:calcOnExit w:val="0"/>
                    <w:checkBox>
                      <w:sizeAuto/>
                      <w:default w:val="1"/>
                    </w:checkBox>
                  </w:ffData>
                </w:fldChar>
              </w:r>
              <w:r>
                <w:rPr>
                  <w:rFonts w:ascii="Helvetica" w:hAnsi="Helvetica"/>
                  <w:sz w:val="18"/>
                </w:rPr>
                <w:instrText xml:space="preserve"> </w:instrText>
              </w:r>
              <w:bookmarkStart w:id="93" w:name="Check12"/>
              <w:r>
                <w:rPr>
                  <w:rFonts w:ascii="Helvetica" w:hAnsi="Helvetica"/>
                  <w:sz w:val="18"/>
                </w:rPr>
                <w:instrText xml:space="preserve">FORMCHECKBOX </w:instrText>
              </w:r>
            </w:ins>
            <w:r w:rsidR="00BE022E">
              <w:rPr>
                <w:rFonts w:ascii="Helvetica" w:hAnsi="Helvetica"/>
                <w:sz w:val="18"/>
              </w:rPr>
            </w:r>
            <w:r w:rsidR="00BE022E">
              <w:rPr>
                <w:rFonts w:ascii="Helvetica" w:hAnsi="Helvetica"/>
                <w:sz w:val="18"/>
              </w:rPr>
              <w:fldChar w:fldCharType="separate"/>
            </w:r>
            <w:ins w:id="94" w:author="신승목/책임연구원/SW Platform(연)Platform Core TP(sungmok.shin@lge.com)" w:date="2022-10-03T01:25:00Z">
              <w:r>
                <w:rPr>
                  <w:rFonts w:ascii="Helvetica" w:hAnsi="Helvetica"/>
                  <w:sz w:val="18"/>
                </w:rPr>
                <w:fldChar w:fldCharType="end"/>
              </w:r>
            </w:ins>
            <w:bookmarkEnd w:id="93"/>
            <w:del w:id="95" w:author="신승목/책임연구원/SW Platform(연)Platform Core TP(sungmok.shin@lge.com)" w:date="2022-10-03T01:25:00Z">
              <w:r w:rsidR="00A82CAE" w:rsidRPr="00FF645C" w:rsidDel="00D204AC">
                <w:rPr>
                  <w:rFonts w:ascii="Helvetica" w:hAnsi="Helvetica"/>
                  <w:sz w:val="18"/>
                </w:rPr>
                <w:fldChar w:fldCharType="begin">
                  <w:ffData>
                    <w:name w:val="Check12"/>
                    <w:enabled/>
                    <w:calcOnExit w:val="0"/>
                    <w:checkBox>
                      <w:sizeAuto/>
                      <w:default w:val="0"/>
                    </w:checkBox>
                  </w:ffData>
                </w:fldChar>
              </w:r>
              <w:r w:rsidR="00A82CAE" w:rsidRPr="00FF645C" w:rsidDel="00D204AC">
                <w:rPr>
                  <w:rFonts w:ascii="Helvetica" w:hAnsi="Helvetica"/>
                  <w:sz w:val="18"/>
                </w:rPr>
                <w:delInstrText xml:space="preserve"> FORMCHECKBOX </w:delInstrText>
              </w:r>
              <w:r w:rsidR="00BE022E">
                <w:rPr>
                  <w:rFonts w:ascii="Helvetica" w:hAnsi="Helvetica"/>
                  <w:sz w:val="18"/>
                </w:rPr>
              </w:r>
              <w:r w:rsidR="00BE022E">
                <w:rPr>
                  <w:rFonts w:ascii="Helvetica" w:hAnsi="Helvetica"/>
                  <w:sz w:val="18"/>
                </w:rPr>
                <w:fldChar w:fldCharType="separate"/>
              </w:r>
              <w:r w:rsidR="00A82CAE" w:rsidRPr="00FF645C" w:rsidDel="00D204AC">
                <w:rPr>
                  <w:rFonts w:ascii="Helvetica" w:hAnsi="Helvetica"/>
                  <w:sz w:val="18"/>
                </w:rPr>
                <w:fldChar w:fldCharType="end"/>
              </w:r>
            </w:del>
            <w:r w:rsidR="00A82CAE">
              <w:rPr>
                <w:rFonts w:ascii="Helvetica" w:hAnsi="Helvetica"/>
                <w:sz w:val="18"/>
              </w:rPr>
              <w:t xml:space="preserve"> Underwriter Laboratories (UL)</w:t>
            </w:r>
          </w:p>
        </w:tc>
      </w:tr>
    </w:tbl>
    <w:p w14:paraId="4A8908DD" w14:textId="7B1ABB38" w:rsidR="005F6F7C" w:rsidRPr="00FF645C" w:rsidRDefault="009026EC" w:rsidP="00A20631">
      <w:pPr>
        <w:spacing w:after="0" w:line="240" w:lineRule="auto"/>
        <w:rPr>
          <w:rFonts w:ascii="Helvetica" w:hAnsi="Helvetica"/>
          <w:sz w:val="18"/>
        </w:rPr>
      </w:pPr>
      <w:r w:rsidRPr="00FF645C">
        <w:rPr>
          <w:rFonts w:ascii="Helvetica" w:hAnsi="Helvetica"/>
          <w:sz w:val="18"/>
        </w:rPr>
        <w:t xml:space="preserve">The manufacturer herewith declares that the above product has been assessed and found compliant to the test program selected. The tests have been performed by a </w:t>
      </w:r>
      <w:r w:rsidR="00A963A1">
        <w:rPr>
          <w:rFonts w:ascii="Helvetica" w:hAnsi="Helvetica"/>
          <w:sz w:val="18"/>
        </w:rPr>
        <w:t>CSA</w:t>
      </w:r>
      <w:r w:rsidRPr="00FF645C">
        <w:rPr>
          <w:rFonts w:ascii="Helvetica" w:hAnsi="Helvetica"/>
          <w:sz w:val="18"/>
        </w:rPr>
        <w:t xml:space="preserve"> Authorized </w:t>
      </w:r>
      <w:r w:rsidR="00274AF4">
        <w:rPr>
          <w:rFonts w:ascii="Helvetica" w:hAnsi="Helvetica"/>
          <w:sz w:val="18"/>
        </w:rPr>
        <w:t>Test Laboratory</w:t>
      </w:r>
      <w:r w:rsidRPr="00FF645C">
        <w:rPr>
          <w:rFonts w:ascii="Helvetica" w:hAnsi="Helvetica"/>
          <w:sz w:val="18"/>
        </w:rPr>
        <w:t xml:space="preserve">. The tested specimen is identical to the marketed product (excluding test modes used for the compliance testing). The manufacturer will notify the </w:t>
      </w:r>
      <w:r w:rsidR="00A963A1">
        <w:rPr>
          <w:rFonts w:ascii="Helvetica" w:hAnsi="Helvetica"/>
          <w:sz w:val="18"/>
        </w:rPr>
        <w:t>Connectivity Standards</w:t>
      </w:r>
      <w:r w:rsidRPr="00FF645C">
        <w:rPr>
          <w:rFonts w:ascii="Helvetica" w:hAnsi="Helvetica"/>
          <w:sz w:val="18"/>
        </w:rPr>
        <w:t xml:space="preserve"> Alliance in the event that the product is being modified (re-testing may be required).</w:t>
      </w:r>
    </w:p>
    <w:p w14:paraId="0625EE4A" w14:textId="77777777" w:rsidR="009026EC" w:rsidRPr="006015E4" w:rsidRDefault="009026EC" w:rsidP="00A20631">
      <w:pPr>
        <w:spacing w:after="0" w:line="240" w:lineRule="auto"/>
        <w:rPr>
          <w:rFonts w:ascii="Helvetica" w:hAnsi="Helvetica"/>
          <w:sz w:val="14"/>
          <w:szCs w:val="1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9026EC" w:rsidRPr="00FF645C" w14:paraId="15AC1A40" w14:textId="77777777" w:rsidTr="006015E4">
        <w:tc>
          <w:tcPr>
            <w:tcW w:w="4680" w:type="dxa"/>
          </w:tcPr>
          <w:p w14:paraId="783344DA" w14:textId="79F84926" w:rsidR="009026EC" w:rsidRPr="00DC2583" w:rsidRDefault="009026EC" w:rsidP="00A20631">
            <w:pPr>
              <w:rPr>
                <w:rFonts w:ascii="Helvetica" w:hAnsi="Helvetica"/>
                <w:b/>
                <w:bCs/>
                <w:sz w:val="18"/>
                <w:u w:val="single"/>
              </w:rPr>
            </w:pPr>
            <w:r w:rsidRPr="00DC2583">
              <w:rPr>
                <w:rFonts w:ascii="Helvetica" w:hAnsi="Helvetica"/>
                <w:b/>
                <w:bCs/>
                <w:sz w:val="18"/>
                <w:u w:val="single"/>
              </w:rPr>
              <w:t>For the Manufacturer</w:t>
            </w:r>
          </w:p>
          <w:p w14:paraId="61E55355" w14:textId="77777777" w:rsidR="009026EC" w:rsidRPr="00FF645C" w:rsidRDefault="009026EC" w:rsidP="00A20631">
            <w:pPr>
              <w:rPr>
                <w:rFonts w:ascii="Helvetica" w:hAnsi="Helvetica"/>
                <w:sz w:val="18"/>
              </w:rPr>
            </w:pPr>
          </w:p>
          <w:p w14:paraId="35BAD2B3" w14:textId="77777777" w:rsidR="009026EC" w:rsidRDefault="009026EC" w:rsidP="00A20631">
            <w:pPr>
              <w:rPr>
                <w:rFonts w:ascii="Helvetica" w:hAnsi="Helvetica"/>
                <w:sz w:val="18"/>
              </w:rPr>
            </w:pPr>
          </w:p>
          <w:p w14:paraId="5B31E94E" w14:textId="77777777" w:rsidR="00FF645C" w:rsidRPr="006015E4" w:rsidRDefault="00FF645C" w:rsidP="00A20631">
            <w:pPr>
              <w:rPr>
                <w:rFonts w:ascii="Helvetica" w:hAnsi="Helvetica"/>
                <w:sz w:val="16"/>
                <w:szCs w:val="20"/>
              </w:rPr>
            </w:pPr>
          </w:p>
          <w:p w14:paraId="24D02BBB" w14:textId="28A82FCA" w:rsidR="00FF645C" w:rsidRPr="00BE022E" w:rsidRDefault="00BE022E" w:rsidP="00A20631">
            <w:pPr>
              <w:rPr>
                <w:rFonts w:ascii="Helvetica" w:eastAsia="맑은 고딕" w:hAnsi="Helvetica" w:hint="eastAsia"/>
                <w:sz w:val="20"/>
                <w:szCs w:val="24"/>
                <w:lang w:eastAsia="ko-KR"/>
                <w:rPrChange w:id="96" w:author="신승목/책임연구원/SW Platform(연)Platform Core TP(sungmok.shin@lge.com)" w:date="2022-10-05T00:55:00Z">
                  <w:rPr>
                    <w:rFonts w:ascii="Helvetica" w:hAnsi="Helvetica"/>
                    <w:sz w:val="20"/>
                    <w:szCs w:val="24"/>
                  </w:rPr>
                </w:rPrChange>
              </w:rPr>
            </w:pPr>
            <w:ins w:id="97" w:author="신승목/책임연구원/SW Platform(연)Platform Core TP(sungmok.shin@lge.com)" w:date="2022-10-05T00:55:00Z">
              <w:r w:rsidRPr="00BE022E">
                <w:rPr>
                  <w:rFonts w:ascii="Helvetica" w:hAnsi="Helvetica"/>
                  <w:sz w:val="20"/>
                  <w:szCs w:val="24"/>
                </w:rPr>
                <w:drawing>
                  <wp:inline distT="0" distB="0" distL="0" distR="0" wp14:anchorId="30B9BD39" wp14:editId="609D0022">
                    <wp:extent cx="1419225" cy="247650"/>
                    <wp:effectExtent l="0" t="0" r="9525" b="0"/>
                    <wp:docPr id="1" name="그림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19225" cy="24765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Helvetica" w:eastAsia="맑은 고딕" w:hAnsi="Helvetica" w:hint="eastAsia"/>
                  <w:sz w:val="20"/>
                  <w:szCs w:val="24"/>
                  <w:lang w:eastAsia="ko-KR"/>
                </w:rPr>
                <w:t xml:space="preserve">         </w:t>
              </w:r>
              <w:r w:rsidRPr="00BE022E">
                <w:rPr>
                  <w:rFonts w:ascii="Helvetica" w:eastAsia="맑은 고딕" w:hAnsi="Helvetica"/>
                  <w:sz w:val="20"/>
                  <w:szCs w:val="24"/>
                  <w:lang w:eastAsia="ko-KR"/>
                </w:rPr>
                <w:drawing>
                  <wp:inline distT="0" distB="0" distL="0" distR="0" wp14:anchorId="642B2B3F" wp14:editId="67270539">
                    <wp:extent cx="733425" cy="266700"/>
                    <wp:effectExtent l="0" t="0" r="9525" b="0"/>
                    <wp:docPr id="3" name="그림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33425" cy="2667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612A68F7" w14:textId="6D66290B" w:rsidR="00A51FF8" w:rsidRPr="006015E4" w:rsidRDefault="00A51FF8" w:rsidP="00A51FF8">
            <w:pPr>
              <w:rPr>
                <w:rFonts w:ascii="Helvetica" w:hAnsi="Helvetica"/>
                <w:sz w:val="16"/>
                <w:szCs w:val="20"/>
              </w:rPr>
            </w:pPr>
            <w:r w:rsidRPr="006015E4">
              <w:rPr>
                <w:rFonts w:ascii="Helvetica" w:hAnsi="Helvetica"/>
                <w:sz w:val="12"/>
                <w:szCs w:val="16"/>
              </w:rPr>
              <w:t>_</w:t>
            </w:r>
            <w:r w:rsidRPr="006015E4">
              <w:rPr>
                <w:rFonts w:ascii="Helvetica" w:hAnsi="Helvetica"/>
                <w:sz w:val="16"/>
                <w:szCs w:val="20"/>
              </w:rPr>
              <w:t xml:space="preserve">_____________________________  </w:t>
            </w:r>
            <w:r w:rsidR="00A963A1">
              <w:rPr>
                <w:rFonts w:ascii="Helvetica" w:hAnsi="Helvetica"/>
                <w:sz w:val="16"/>
                <w:szCs w:val="20"/>
              </w:rPr>
              <w:t xml:space="preserve">  </w:t>
            </w:r>
            <w:r w:rsidRPr="006015E4">
              <w:rPr>
                <w:rFonts w:ascii="Helvetica" w:hAnsi="Helvetica"/>
                <w:sz w:val="16"/>
                <w:szCs w:val="20"/>
              </w:rPr>
              <w:t xml:space="preserve"> ________</w:t>
            </w:r>
            <w:r w:rsidR="00A963A1">
              <w:rPr>
                <w:rFonts w:ascii="Helvetica" w:hAnsi="Helvetica"/>
                <w:sz w:val="16"/>
                <w:szCs w:val="20"/>
              </w:rPr>
              <w:t>_</w:t>
            </w:r>
          </w:p>
          <w:p w14:paraId="3309C93D" w14:textId="3D8BB7FC" w:rsidR="00A51FF8" w:rsidRPr="00FF645C" w:rsidRDefault="00A51FF8" w:rsidP="009026EC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t>By (Signature)                                      Date</w:t>
            </w:r>
          </w:p>
          <w:p w14:paraId="1979E628" w14:textId="77777777" w:rsidR="00A51FF8" w:rsidRPr="006015E4" w:rsidRDefault="00A51FF8" w:rsidP="009026EC">
            <w:pPr>
              <w:rPr>
                <w:rFonts w:ascii="Helvetica" w:hAnsi="Helvetica"/>
                <w:sz w:val="12"/>
                <w:szCs w:val="16"/>
              </w:rPr>
            </w:pPr>
          </w:p>
          <w:p w14:paraId="747F3A76" w14:textId="273C1FDA" w:rsidR="00FF645C" w:rsidRDefault="00FF645C" w:rsidP="009026EC">
            <w:pPr>
              <w:rPr>
                <w:rFonts w:ascii="Helvetica" w:hAnsi="Helvetica"/>
                <w:sz w:val="12"/>
                <w:szCs w:val="16"/>
              </w:rPr>
            </w:pPr>
          </w:p>
          <w:p w14:paraId="489EC82F" w14:textId="4F7FE6D8" w:rsidR="00E43980" w:rsidRPr="006015E4" w:rsidRDefault="00BE022E" w:rsidP="009026EC">
            <w:pPr>
              <w:rPr>
                <w:rFonts w:ascii="Helvetica" w:hAnsi="Helvetica"/>
                <w:sz w:val="12"/>
                <w:szCs w:val="16"/>
              </w:rPr>
            </w:pPr>
            <w:ins w:id="98" w:author="신승목/책임연구원/SW Platform(연)Platform Core TP(sungmok.shin@lge.com)" w:date="2022-10-05T00:56:00Z">
              <w:r w:rsidRPr="00BE022E">
                <w:rPr>
                  <w:rFonts w:ascii="Helvetica" w:hAnsi="Helvetica"/>
                  <w:sz w:val="12"/>
                  <w:szCs w:val="16"/>
                </w:rPr>
                <w:drawing>
                  <wp:inline distT="0" distB="0" distL="0" distR="0" wp14:anchorId="78C7B944" wp14:editId="211B6CE0">
                    <wp:extent cx="1200150" cy="190500"/>
                    <wp:effectExtent l="0" t="0" r="0" b="0"/>
                    <wp:docPr id="4" name="그림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00150" cy="1905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4FF2A7F8" w14:textId="77777777" w:rsidR="009026EC" w:rsidRPr="006015E4" w:rsidRDefault="009026EC" w:rsidP="009026EC">
            <w:pPr>
              <w:rPr>
                <w:sz w:val="14"/>
                <w:szCs w:val="16"/>
              </w:rPr>
            </w:pPr>
            <w:r w:rsidRPr="006015E4">
              <w:rPr>
                <w:rFonts w:ascii="Helvetica" w:hAnsi="Helvetica"/>
                <w:sz w:val="12"/>
                <w:szCs w:val="16"/>
              </w:rPr>
              <w:t>______________________________</w:t>
            </w:r>
          </w:p>
          <w:p w14:paraId="2B22AC89" w14:textId="77777777" w:rsidR="009026EC" w:rsidRPr="00FF645C" w:rsidRDefault="009026EC" w:rsidP="009026EC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t>Print Name</w:t>
            </w:r>
          </w:p>
        </w:tc>
        <w:tc>
          <w:tcPr>
            <w:tcW w:w="4680" w:type="dxa"/>
          </w:tcPr>
          <w:p w14:paraId="6C41DCA2" w14:textId="77777777" w:rsidR="009026EC" w:rsidRPr="00DC2583" w:rsidRDefault="009026EC" w:rsidP="00A20631">
            <w:pPr>
              <w:rPr>
                <w:rFonts w:ascii="Helvetica" w:hAnsi="Helvetica"/>
                <w:b/>
                <w:bCs/>
                <w:sz w:val="18"/>
                <w:u w:val="single"/>
              </w:rPr>
            </w:pPr>
            <w:r w:rsidRPr="00DC2583">
              <w:rPr>
                <w:rFonts w:ascii="Helvetica" w:hAnsi="Helvetica"/>
                <w:b/>
                <w:bCs/>
                <w:sz w:val="18"/>
                <w:u w:val="single"/>
              </w:rPr>
              <w:t>For the Test Service Provider</w:t>
            </w:r>
          </w:p>
          <w:p w14:paraId="35BA1D07" w14:textId="77777777" w:rsidR="009026EC" w:rsidRPr="00FF645C" w:rsidRDefault="009026EC" w:rsidP="00A20631">
            <w:pPr>
              <w:rPr>
                <w:rFonts w:ascii="Helvetica" w:hAnsi="Helvetica"/>
                <w:sz w:val="18"/>
              </w:rPr>
            </w:pPr>
          </w:p>
          <w:p w14:paraId="3FF857DB" w14:textId="77777777" w:rsidR="009026EC" w:rsidRPr="00FF645C" w:rsidRDefault="009026EC" w:rsidP="00A20631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t>Serial Number of test sample:  ________________</w:t>
            </w:r>
          </w:p>
          <w:p w14:paraId="354F3CE2" w14:textId="77777777" w:rsidR="009026EC" w:rsidRDefault="009026EC" w:rsidP="00A20631">
            <w:pPr>
              <w:rPr>
                <w:rFonts w:ascii="Helvetica" w:hAnsi="Helvetica"/>
                <w:sz w:val="18"/>
              </w:rPr>
            </w:pPr>
          </w:p>
          <w:p w14:paraId="3BDF7927" w14:textId="77777777" w:rsidR="00FF645C" w:rsidRPr="00E43980" w:rsidRDefault="00FF645C" w:rsidP="00A20631">
            <w:pPr>
              <w:rPr>
                <w:rFonts w:ascii="Helvetica" w:hAnsi="Helvetica"/>
                <w:sz w:val="20"/>
                <w:szCs w:val="24"/>
              </w:rPr>
            </w:pPr>
          </w:p>
          <w:p w14:paraId="073798D9" w14:textId="35E56CCD" w:rsidR="009026EC" w:rsidRPr="006015E4" w:rsidRDefault="009026EC" w:rsidP="00A20631">
            <w:pPr>
              <w:rPr>
                <w:rFonts w:ascii="Helvetica" w:hAnsi="Helvetica"/>
                <w:sz w:val="14"/>
                <w:szCs w:val="18"/>
              </w:rPr>
            </w:pPr>
            <w:r w:rsidRPr="006015E4">
              <w:rPr>
                <w:rFonts w:ascii="Helvetica" w:hAnsi="Helvetica"/>
                <w:sz w:val="14"/>
                <w:szCs w:val="18"/>
              </w:rPr>
              <w:t>______________________________</w:t>
            </w:r>
            <w:r w:rsidR="00A963A1">
              <w:rPr>
                <w:rFonts w:ascii="Helvetica" w:hAnsi="Helvetica"/>
                <w:sz w:val="14"/>
                <w:szCs w:val="18"/>
              </w:rPr>
              <w:t>__          ____</w:t>
            </w:r>
            <w:r w:rsidRPr="006015E4">
              <w:rPr>
                <w:rFonts w:ascii="Helvetica" w:hAnsi="Helvetica"/>
                <w:sz w:val="14"/>
                <w:szCs w:val="18"/>
              </w:rPr>
              <w:t>________</w:t>
            </w:r>
          </w:p>
          <w:p w14:paraId="7AEF81D6" w14:textId="77777777" w:rsidR="009026EC" w:rsidRPr="00FF645C" w:rsidRDefault="009026EC" w:rsidP="00A20631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t xml:space="preserve">By (Signature)         </w:t>
            </w:r>
            <w:r w:rsidR="00A51FF8" w:rsidRPr="00FF645C">
              <w:rPr>
                <w:rFonts w:ascii="Helvetica" w:hAnsi="Helvetica"/>
                <w:sz w:val="18"/>
              </w:rPr>
              <w:t xml:space="preserve">                               </w:t>
            </w:r>
            <w:r w:rsidRPr="00FF645C">
              <w:rPr>
                <w:rFonts w:ascii="Helvetica" w:hAnsi="Helvetica"/>
                <w:sz w:val="18"/>
              </w:rPr>
              <w:t>Date</w:t>
            </w:r>
          </w:p>
          <w:p w14:paraId="5154FA1C" w14:textId="77777777" w:rsidR="009026EC" w:rsidRPr="006015E4" w:rsidRDefault="009026EC" w:rsidP="00A20631">
            <w:pPr>
              <w:rPr>
                <w:rFonts w:ascii="Helvetica" w:hAnsi="Helvetica"/>
                <w:sz w:val="12"/>
                <w:szCs w:val="16"/>
              </w:rPr>
            </w:pPr>
          </w:p>
          <w:p w14:paraId="440BD851" w14:textId="0E7292B0" w:rsidR="00FF645C" w:rsidRDefault="00FF645C" w:rsidP="00A20631">
            <w:pPr>
              <w:rPr>
                <w:rFonts w:ascii="Helvetica" w:hAnsi="Helvetica"/>
                <w:sz w:val="12"/>
                <w:szCs w:val="16"/>
              </w:rPr>
            </w:pPr>
          </w:p>
          <w:p w14:paraId="5C7214B8" w14:textId="77777777" w:rsidR="00E43980" w:rsidRPr="006015E4" w:rsidRDefault="00E43980" w:rsidP="00A20631">
            <w:pPr>
              <w:rPr>
                <w:rFonts w:ascii="Helvetica" w:hAnsi="Helvetica"/>
                <w:sz w:val="12"/>
                <w:szCs w:val="16"/>
              </w:rPr>
            </w:pPr>
          </w:p>
          <w:p w14:paraId="15767498" w14:textId="77777777" w:rsidR="009026EC" w:rsidRPr="006015E4" w:rsidRDefault="009026EC">
            <w:pPr>
              <w:rPr>
                <w:sz w:val="14"/>
                <w:szCs w:val="16"/>
              </w:rPr>
            </w:pPr>
            <w:r w:rsidRPr="006015E4">
              <w:rPr>
                <w:rFonts w:ascii="Helvetica" w:hAnsi="Helvetica"/>
                <w:sz w:val="12"/>
                <w:szCs w:val="16"/>
              </w:rPr>
              <w:t>______________________________</w:t>
            </w:r>
          </w:p>
          <w:p w14:paraId="7C63A489" w14:textId="77777777" w:rsidR="009026EC" w:rsidRPr="00FF645C" w:rsidRDefault="009026EC" w:rsidP="00A20631">
            <w:pPr>
              <w:rPr>
                <w:rFonts w:ascii="Helvetica" w:hAnsi="Helvetica"/>
                <w:sz w:val="18"/>
              </w:rPr>
            </w:pPr>
            <w:r w:rsidRPr="00FF645C">
              <w:rPr>
                <w:rFonts w:ascii="Helvetica" w:hAnsi="Helvetica"/>
                <w:sz w:val="18"/>
              </w:rPr>
              <w:t>Print Name</w:t>
            </w:r>
          </w:p>
        </w:tc>
      </w:tr>
    </w:tbl>
    <w:p w14:paraId="0677D41B" w14:textId="5BDE8B49" w:rsidR="009026EC" w:rsidRDefault="009026EC" w:rsidP="00A20631">
      <w:pPr>
        <w:spacing w:after="0" w:line="240" w:lineRule="auto"/>
        <w:rPr>
          <w:rFonts w:ascii="Helvetica" w:hAnsi="Helvetica"/>
          <w:sz w:val="18"/>
        </w:rPr>
      </w:pPr>
    </w:p>
    <w:p w14:paraId="039247DD" w14:textId="77777777" w:rsidR="00A46D50" w:rsidRDefault="00A46D50" w:rsidP="00A20631">
      <w:pPr>
        <w:spacing w:after="0" w:line="240" w:lineRule="auto"/>
        <w:rPr>
          <w:rFonts w:ascii="Helvetica" w:hAnsi="Helvetica"/>
          <w:sz w:val="18"/>
        </w:rPr>
      </w:pPr>
    </w:p>
    <w:p w14:paraId="3E10D4E5" w14:textId="22B116D5" w:rsidR="00FF645C" w:rsidRPr="004D5465" w:rsidRDefault="00AD5A33" w:rsidP="00A20631">
      <w:pPr>
        <w:spacing w:after="0" w:line="240" w:lineRule="auto"/>
        <w:rPr>
          <w:rFonts w:ascii="Helvetica" w:hAnsi="Helvetica"/>
          <w:sz w:val="20"/>
        </w:rPr>
      </w:pPr>
      <w:r w:rsidRPr="004D5465">
        <w:rPr>
          <w:rFonts w:ascii="Helvetica" w:hAnsi="Helvetica"/>
          <w:b/>
          <w:i/>
          <w:sz w:val="20"/>
        </w:rPr>
        <w:t xml:space="preserve">For Compliant Platform </w:t>
      </w:r>
      <w:r w:rsidR="00DA5A86">
        <w:rPr>
          <w:rFonts w:ascii="Helvetica" w:hAnsi="Helvetica"/>
          <w:b/>
          <w:i/>
          <w:sz w:val="20"/>
        </w:rPr>
        <w:t>Application</w:t>
      </w:r>
      <w:r w:rsidRPr="004D5465">
        <w:rPr>
          <w:rFonts w:ascii="Helvetica" w:hAnsi="Helvetica"/>
          <w:sz w:val="20"/>
        </w:rPr>
        <w:t>:</w:t>
      </w:r>
    </w:p>
    <w:p w14:paraId="26C41ACD" w14:textId="77777777" w:rsidR="00AD5A33" w:rsidRPr="004D5465" w:rsidRDefault="00AD5A33" w:rsidP="00A20631">
      <w:pPr>
        <w:spacing w:after="0" w:line="240" w:lineRule="auto"/>
        <w:rPr>
          <w:rFonts w:ascii="Helvetica" w:hAnsi="Helvetica"/>
          <w:sz w:val="20"/>
        </w:rPr>
      </w:pPr>
    </w:p>
    <w:p w14:paraId="4C44FA7F" w14:textId="77777777" w:rsidR="00AD5A33" w:rsidRPr="004D5465" w:rsidRDefault="00AD5A33" w:rsidP="00A20631">
      <w:pPr>
        <w:spacing w:after="0" w:line="240" w:lineRule="auto"/>
        <w:rPr>
          <w:rFonts w:ascii="Helvetica" w:hAnsi="Helvetica"/>
          <w:sz w:val="20"/>
        </w:rPr>
      </w:pPr>
      <w:r w:rsidRPr="004D5465">
        <w:rPr>
          <w:rFonts w:ascii="Helvetica" w:hAnsi="Helvetica"/>
          <w:sz w:val="20"/>
        </w:rPr>
        <w:t>Please list all optional features that have been implemented in your platform.</w:t>
      </w:r>
    </w:p>
    <w:p w14:paraId="0D4AB3AE" w14:textId="77777777" w:rsidR="00AD5A33" w:rsidRPr="004D5465" w:rsidRDefault="00AD5A33" w:rsidP="00A20631">
      <w:pPr>
        <w:spacing w:after="0" w:line="240" w:lineRule="auto"/>
        <w:rPr>
          <w:rFonts w:ascii="Helvetica" w:hAnsi="Helvetica"/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08"/>
        <w:gridCol w:w="6390"/>
      </w:tblGrid>
      <w:tr w:rsidR="00AD5A33" w:rsidRPr="004D5465" w14:paraId="771ACEAB" w14:textId="77777777">
        <w:tc>
          <w:tcPr>
            <w:tcW w:w="2808" w:type="dxa"/>
          </w:tcPr>
          <w:p w14:paraId="05DBD003" w14:textId="77777777" w:rsidR="00AD5A33" w:rsidRPr="004D5465" w:rsidRDefault="00AD5A33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t>Reference</w:t>
            </w:r>
          </w:p>
        </w:tc>
        <w:tc>
          <w:tcPr>
            <w:tcW w:w="6390" w:type="dxa"/>
          </w:tcPr>
          <w:p w14:paraId="5CC7C699" w14:textId="77777777" w:rsidR="00AD5A33" w:rsidRPr="004D5465" w:rsidRDefault="00AD5A33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t>Feature</w:t>
            </w:r>
          </w:p>
        </w:tc>
      </w:tr>
      <w:tr w:rsidR="00AD5A33" w:rsidRPr="004D5465" w14:paraId="4BA39DBD" w14:textId="77777777">
        <w:tc>
          <w:tcPr>
            <w:tcW w:w="2808" w:type="dxa"/>
          </w:tcPr>
          <w:p w14:paraId="5A777652" w14:textId="77777777" w:rsidR="009B3781" w:rsidRPr="004D5465" w:rsidRDefault="009B3781" w:rsidP="00A20631">
            <w:pPr>
              <w:rPr>
                <w:rFonts w:ascii="Helvetica" w:hAnsi="Helvetica"/>
                <w:i/>
                <w:sz w:val="20"/>
              </w:rPr>
            </w:pPr>
            <w:r w:rsidRPr="004D5465">
              <w:rPr>
                <w:rFonts w:ascii="Helvetica" w:hAnsi="Helvetica"/>
                <w:i/>
                <w:sz w:val="20"/>
              </w:rPr>
              <w:t>Example</w:t>
            </w:r>
          </w:p>
          <w:p w14:paraId="34031FE6" w14:textId="77777777" w:rsidR="00AD5A33" w:rsidRPr="004D5465" w:rsidRDefault="003B6DA8" w:rsidP="00A20631">
            <w:pPr>
              <w:rPr>
                <w:rFonts w:ascii="Helvetica" w:hAnsi="Helvetica"/>
                <w:i/>
                <w:sz w:val="20"/>
              </w:rPr>
            </w:pPr>
            <w:r w:rsidRPr="004D5465">
              <w:rPr>
                <w:rFonts w:ascii="Helvetica" w:hAnsi="Helvetica"/>
                <w:i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05-3474r20 - Section 2.3.2.6"/>
                  </w:textInput>
                </w:ffData>
              </w:fldChar>
            </w:r>
            <w:bookmarkStart w:id="99" w:name="Text19"/>
            <w:r w:rsidR="009B3781" w:rsidRPr="004D5465">
              <w:rPr>
                <w:rFonts w:ascii="Helvetica" w:hAnsi="Helvetica"/>
                <w:i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i/>
                <w:sz w:val="20"/>
              </w:rPr>
            </w:r>
            <w:r w:rsidRPr="004D5465">
              <w:rPr>
                <w:rFonts w:ascii="Helvetica" w:hAnsi="Helvetica"/>
                <w:i/>
                <w:sz w:val="20"/>
              </w:rPr>
              <w:fldChar w:fldCharType="separate"/>
            </w:r>
            <w:r w:rsidR="009B3781" w:rsidRPr="004D5465">
              <w:rPr>
                <w:rFonts w:ascii="Helvetica" w:hAnsi="Helvetica"/>
                <w:i/>
                <w:noProof/>
                <w:sz w:val="20"/>
              </w:rPr>
              <w:t>05-3474r20 - Section 2.3.2.6</w:t>
            </w:r>
            <w:r w:rsidRPr="004D5465">
              <w:rPr>
                <w:rFonts w:ascii="Helvetica" w:hAnsi="Helvetica"/>
                <w:i/>
                <w:sz w:val="20"/>
              </w:rPr>
              <w:fldChar w:fldCharType="end"/>
            </w:r>
            <w:bookmarkEnd w:id="99"/>
          </w:p>
        </w:tc>
        <w:tc>
          <w:tcPr>
            <w:tcW w:w="6390" w:type="dxa"/>
          </w:tcPr>
          <w:p w14:paraId="76EB9AE9" w14:textId="77777777" w:rsidR="009B3781" w:rsidRPr="004D5465" w:rsidRDefault="009B3781" w:rsidP="00A20631">
            <w:pPr>
              <w:rPr>
                <w:rFonts w:ascii="Helvetica" w:hAnsi="Helvetica"/>
                <w:sz w:val="20"/>
              </w:rPr>
            </w:pPr>
          </w:p>
          <w:p w14:paraId="47A2CD1D" w14:textId="77777777" w:rsidR="00AD5A33" w:rsidRPr="004D5465" w:rsidRDefault="003B6DA8" w:rsidP="00A20631">
            <w:pPr>
              <w:rPr>
                <w:rFonts w:ascii="Helvetica" w:hAnsi="Helvetica"/>
                <w:i/>
                <w:sz w:val="20"/>
              </w:rPr>
            </w:pPr>
            <w:r w:rsidRPr="004D5465">
              <w:rPr>
                <w:rFonts w:ascii="Helvetica" w:hAnsi="Helvetica"/>
                <w:i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default w:val="Complex Descriptor is implemented"/>
                  </w:textInput>
                </w:ffData>
              </w:fldChar>
            </w:r>
            <w:bookmarkStart w:id="100" w:name="Text27"/>
            <w:r w:rsidR="009B3781" w:rsidRPr="004D5465">
              <w:rPr>
                <w:rFonts w:ascii="Helvetica" w:hAnsi="Helvetica"/>
                <w:i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i/>
                <w:sz w:val="20"/>
              </w:rPr>
            </w:r>
            <w:r w:rsidRPr="004D5465">
              <w:rPr>
                <w:rFonts w:ascii="Helvetica" w:hAnsi="Helvetica"/>
                <w:i/>
                <w:sz w:val="20"/>
              </w:rPr>
              <w:fldChar w:fldCharType="separate"/>
            </w:r>
            <w:r w:rsidR="009B3781" w:rsidRPr="004D5465">
              <w:rPr>
                <w:rFonts w:ascii="Helvetica" w:hAnsi="Helvetica"/>
                <w:i/>
                <w:noProof/>
                <w:sz w:val="20"/>
              </w:rPr>
              <w:t>Complex Descriptor is implemented</w:t>
            </w:r>
            <w:r w:rsidRPr="004D5465">
              <w:rPr>
                <w:rFonts w:ascii="Helvetica" w:hAnsi="Helvetica"/>
                <w:i/>
                <w:sz w:val="20"/>
              </w:rPr>
              <w:fldChar w:fldCharType="end"/>
            </w:r>
            <w:bookmarkEnd w:id="100"/>
          </w:p>
        </w:tc>
      </w:tr>
      <w:tr w:rsidR="00AD5A33" w:rsidRPr="004D5465" w14:paraId="16218F93" w14:textId="77777777">
        <w:tc>
          <w:tcPr>
            <w:tcW w:w="2808" w:type="dxa"/>
          </w:tcPr>
          <w:p w14:paraId="5EE72B15" w14:textId="77777777" w:rsidR="00AD5A33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01" w:name="Text20"/>
            <w:r w:rsidR="00AD5A33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01"/>
          </w:p>
        </w:tc>
        <w:tc>
          <w:tcPr>
            <w:tcW w:w="6390" w:type="dxa"/>
          </w:tcPr>
          <w:p w14:paraId="656CB325" w14:textId="77777777" w:rsidR="00AD5A33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102" w:name="Text28"/>
            <w:r w:rsidR="00AD5A33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02"/>
          </w:p>
        </w:tc>
      </w:tr>
      <w:tr w:rsidR="00AD5A33" w:rsidRPr="004D5465" w14:paraId="122C2883" w14:textId="77777777">
        <w:tc>
          <w:tcPr>
            <w:tcW w:w="2808" w:type="dxa"/>
          </w:tcPr>
          <w:p w14:paraId="208DBAEB" w14:textId="77777777" w:rsidR="00AD5A33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03" w:name="Text21"/>
            <w:r w:rsidR="00AD5A33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03"/>
          </w:p>
        </w:tc>
        <w:tc>
          <w:tcPr>
            <w:tcW w:w="6390" w:type="dxa"/>
          </w:tcPr>
          <w:p w14:paraId="78488BE8" w14:textId="77777777" w:rsidR="00AD5A33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104" w:name="Text29"/>
            <w:r w:rsidR="00AD5A33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04"/>
          </w:p>
        </w:tc>
      </w:tr>
      <w:tr w:rsidR="00AD5A33" w:rsidRPr="004D5465" w14:paraId="7FED0DEA" w14:textId="77777777">
        <w:tc>
          <w:tcPr>
            <w:tcW w:w="2808" w:type="dxa"/>
          </w:tcPr>
          <w:p w14:paraId="431AEC5A" w14:textId="77777777" w:rsidR="00AD5A33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05" w:name="Text22"/>
            <w:r w:rsidR="00AD5A33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05"/>
          </w:p>
        </w:tc>
        <w:tc>
          <w:tcPr>
            <w:tcW w:w="6390" w:type="dxa"/>
          </w:tcPr>
          <w:p w14:paraId="7AEA0C76" w14:textId="77777777" w:rsidR="00AD5A33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106" w:name="Text30"/>
            <w:r w:rsidR="00AD5A33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06"/>
          </w:p>
        </w:tc>
      </w:tr>
      <w:tr w:rsidR="00AD5A33" w:rsidRPr="004D5465" w14:paraId="69E7B46A" w14:textId="77777777">
        <w:tc>
          <w:tcPr>
            <w:tcW w:w="2808" w:type="dxa"/>
          </w:tcPr>
          <w:p w14:paraId="443BBE5F" w14:textId="77777777" w:rsidR="00AD5A33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107" w:name="Text23"/>
            <w:r w:rsidR="00AD5A33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07"/>
          </w:p>
        </w:tc>
        <w:tc>
          <w:tcPr>
            <w:tcW w:w="6390" w:type="dxa"/>
          </w:tcPr>
          <w:p w14:paraId="43031FCC" w14:textId="77777777" w:rsidR="00AD5A33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108" w:name="Text31"/>
            <w:r w:rsidR="00AD5A33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08"/>
          </w:p>
        </w:tc>
      </w:tr>
      <w:tr w:rsidR="00AD5A33" w:rsidRPr="004D5465" w14:paraId="6F6D5D4C" w14:textId="77777777">
        <w:tc>
          <w:tcPr>
            <w:tcW w:w="2808" w:type="dxa"/>
          </w:tcPr>
          <w:p w14:paraId="79014881" w14:textId="77777777" w:rsidR="00AD5A33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109" w:name="Text24"/>
            <w:r w:rsidR="00AD5A33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09"/>
          </w:p>
        </w:tc>
        <w:tc>
          <w:tcPr>
            <w:tcW w:w="6390" w:type="dxa"/>
          </w:tcPr>
          <w:p w14:paraId="414782AF" w14:textId="77777777" w:rsidR="00AD5A33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110" w:name="Text32"/>
            <w:r w:rsidR="00AD5A33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10"/>
          </w:p>
        </w:tc>
      </w:tr>
      <w:tr w:rsidR="00AD5A33" w:rsidRPr="004D5465" w14:paraId="6960B965" w14:textId="77777777">
        <w:tc>
          <w:tcPr>
            <w:tcW w:w="2808" w:type="dxa"/>
          </w:tcPr>
          <w:p w14:paraId="51A111C3" w14:textId="77777777" w:rsidR="00AD5A33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111" w:name="Text25"/>
            <w:r w:rsidR="00AD5A33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11"/>
          </w:p>
        </w:tc>
        <w:tc>
          <w:tcPr>
            <w:tcW w:w="6390" w:type="dxa"/>
          </w:tcPr>
          <w:p w14:paraId="2B334813" w14:textId="77777777" w:rsidR="00AD5A33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112" w:name="Text33"/>
            <w:r w:rsidR="00AD5A33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12"/>
          </w:p>
        </w:tc>
      </w:tr>
      <w:tr w:rsidR="00AD5A33" w:rsidRPr="004D5465" w14:paraId="06E88715" w14:textId="77777777">
        <w:tc>
          <w:tcPr>
            <w:tcW w:w="2808" w:type="dxa"/>
          </w:tcPr>
          <w:p w14:paraId="3EB5563F" w14:textId="77777777" w:rsidR="00AD5A33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13" w:name="Text26"/>
            <w:r w:rsidR="00AD5A33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13"/>
          </w:p>
        </w:tc>
        <w:tc>
          <w:tcPr>
            <w:tcW w:w="6390" w:type="dxa"/>
          </w:tcPr>
          <w:p w14:paraId="4DBA80B5" w14:textId="77777777" w:rsidR="00AD5A33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114" w:name="Text34"/>
            <w:r w:rsidR="00AD5A33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14"/>
          </w:p>
        </w:tc>
      </w:tr>
      <w:tr w:rsidR="00AD5A33" w:rsidRPr="004D5465" w14:paraId="41A6C011" w14:textId="77777777">
        <w:tc>
          <w:tcPr>
            <w:tcW w:w="2808" w:type="dxa"/>
          </w:tcPr>
          <w:p w14:paraId="2192F69D" w14:textId="77777777" w:rsidR="00AD5A33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115" w:name="Text35"/>
            <w:r w:rsidR="00AD5A33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15"/>
          </w:p>
        </w:tc>
        <w:tc>
          <w:tcPr>
            <w:tcW w:w="6390" w:type="dxa"/>
          </w:tcPr>
          <w:p w14:paraId="1E0BB18A" w14:textId="77777777" w:rsidR="00AD5A33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16" w:name="Text38"/>
            <w:r w:rsidR="00AD5A33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="00AD5A33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16"/>
          </w:p>
        </w:tc>
      </w:tr>
    </w:tbl>
    <w:p w14:paraId="47C30749" w14:textId="77777777" w:rsidR="00AD5A33" w:rsidRPr="004D5465" w:rsidRDefault="00AD5A33" w:rsidP="00A20631">
      <w:pPr>
        <w:spacing w:after="0" w:line="240" w:lineRule="auto"/>
        <w:rPr>
          <w:rFonts w:ascii="Helvetica" w:hAnsi="Helvetica"/>
          <w:sz w:val="20"/>
        </w:rPr>
      </w:pPr>
    </w:p>
    <w:p w14:paraId="1FFB5B6E" w14:textId="77777777" w:rsidR="009B3781" w:rsidRPr="004D5465" w:rsidRDefault="009B3781" w:rsidP="00A20631">
      <w:pPr>
        <w:spacing w:after="0" w:line="240" w:lineRule="auto"/>
        <w:rPr>
          <w:rFonts w:ascii="Helvetica" w:hAnsi="Helvetica"/>
          <w:sz w:val="20"/>
        </w:rPr>
      </w:pPr>
      <w:r w:rsidRPr="004D5465">
        <w:rPr>
          <w:rFonts w:ascii="Helvetica" w:hAnsi="Helvetica"/>
          <w:sz w:val="20"/>
        </w:rPr>
        <w:t>Please use an extra sheet of paper if required.</w:t>
      </w:r>
    </w:p>
    <w:p w14:paraId="601AFF40" w14:textId="77777777" w:rsidR="009B3781" w:rsidRPr="004D5465" w:rsidRDefault="009B3781" w:rsidP="00A20631">
      <w:pPr>
        <w:spacing w:after="0" w:line="240" w:lineRule="auto"/>
        <w:rPr>
          <w:rFonts w:ascii="Helvetica" w:hAnsi="Helvetica"/>
          <w:sz w:val="20"/>
        </w:rPr>
      </w:pPr>
    </w:p>
    <w:p w14:paraId="06BF26D3" w14:textId="77777777" w:rsidR="009B3781" w:rsidRPr="004D5465" w:rsidRDefault="009B3781" w:rsidP="00A20631">
      <w:pPr>
        <w:spacing w:after="0" w:line="240" w:lineRule="auto"/>
        <w:rPr>
          <w:rFonts w:ascii="Helvetica" w:hAnsi="Helvetica"/>
          <w:b/>
          <w:i/>
          <w:sz w:val="20"/>
        </w:rPr>
      </w:pPr>
      <w:r w:rsidRPr="004D5465">
        <w:rPr>
          <w:rFonts w:ascii="Helvetica" w:hAnsi="Helvetica"/>
          <w:b/>
          <w:i/>
          <w:sz w:val="20"/>
        </w:rPr>
        <w:t>Revision History</w:t>
      </w:r>
    </w:p>
    <w:p w14:paraId="6E4127B1" w14:textId="77777777" w:rsidR="009B3781" w:rsidRPr="004D5465" w:rsidRDefault="009B3781" w:rsidP="00A20631">
      <w:pPr>
        <w:spacing w:after="0" w:line="240" w:lineRule="auto"/>
        <w:rPr>
          <w:rFonts w:ascii="Helvetica" w:hAnsi="Helvetica"/>
          <w:sz w:val="20"/>
        </w:rPr>
      </w:pPr>
    </w:p>
    <w:p w14:paraId="549CB699" w14:textId="32A7EA9C" w:rsidR="009B3781" w:rsidRPr="004D5465" w:rsidRDefault="009B3781" w:rsidP="00A20631">
      <w:pPr>
        <w:spacing w:after="0" w:line="240" w:lineRule="auto"/>
        <w:rPr>
          <w:rFonts w:ascii="Helvetica" w:hAnsi="Helvetica"/>
          <w:sz w:val="20"/>
        </w:rPr>
      </w:pPr>
      <w:r w:rsidRPr="004D5465">
        <w:rPr>
          <w:rFonts w:ascii="Helvetica" w:hAnsi="Helvetica"/>
          <w:sz w:val="20"/>
        </w:rPr>
        <w:t>If the product/platform has been modified after previous certification, please provide the revision history since the last certified version.</w:t>
      </w:r>
    </w:p>
    <w:p w14:paraId="1B15EAD2" w14:textId="77777777" w:rsidR="009B3781" w:rsidRPr="004D5465" w:rsidRDefault="009B3781" w:rsidP="00A20631">
      <w:pPr>
        <w:spacing w:after="0" w:line="240" w:lineRule="auto"/>
        <w:rPr>
          <w:rFonts w:ascii="Helvetica" w:hAnsi="Helvetica"/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67"/>
        <w:gridCol w:w="6274"/>
        <w:gridCol w:w="1809"/>
      </w:tblGrid>
      <w:tr w:rsidR="009B3781" w:rsidRPr="004D5465" w14:paraId="6D3FA26F" w14:textId="77777777">
        <w:tc>
          <w:tcPr>
            <w:tcW w:w="1278" w:type="dxa"/>
          </w:tcPr>
          <w:p w14:paraId="32DE2899" w14:textId="77777777" w:rsidR="009B3781" w:rsidRPr="004D5465" w:rsidRDefault="009B3781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t>Revision #</w:t>
            </w:r>
          </w:p>
        </w:tc>
        <w:tc>
          <w:tcPr>
            <w:tcW w:w="6480" w:type="dxa"/>
          </w:tcPr>
          <w:p w14:paraId="0FC832CD" w14:textId="77777777" w:rsidR="009B3781" w:rsidRPr="004D5465" w:rsidRDefault="009B3781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t>Description</w:t>
            </w:r>
          </w:p>
        </w:tc>
        <w:tc>
          <w:tcPr>
            <w:tcW w:w="1818" w:type="dxa"/>
          </w:tcPr>
          <w:p w14:paraId="0E51A550" w14:textId="77777777" w:rsidR="009B3781" w:rsidRPr="004D5465" w:rsidRDefault="009B3781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t>Date</w:t>
            </w:r>
          </w:p>
        </w:tc>
      </w:tr>
      <w:tr w:rsidR="009B3781" w:rsidRPr="004D5465" w14:paraId="5C6C8EDB" w14:textId="77777777">
        <w:tc>
          <w:tcPr>
            <w:tcW w:w="1278" w:type="dxa"/>
          </w:tcPr>
          <w:p w14:paraId="3D477B41" w14:textId="77777777" w:rsidR="009B3781" w:rsidRPr="004D5465" w:rsidRDefault="009B3781" w:rsidP="00A20631">
            <w:pPr>
              <w:rPr>
                <w:rFonts w:ascii="Helvetica" w:hAnsi="Helvetica"/>
                <w:i/>
                <w:sz w:val="20"/>
              </w:rPr>
            </w:pPr>
            <w:r w:rsidRPr="004D5465">
              <w:rPr>
                <w:rFonts w:ascii="Helvetica" w:hAnsi="Helvetica"/>
                <w:i/>
                <w:sz w:val="20"/>
              </w:rPr>
              <w:t>Example</w:t>
            </w:r>
          </w:p>
          <w:p w14:paraId="7A503B0F" w14:textId="77777777" w:rsidR="009B3781" w:rsidRPr="004D5465" w:rsidRDefault="003B6DA8" w:rsidP="00A20631">
            <w:pPr>
              <w:rPr>
                <w:rFonts w:ascii="Helvetica" w:hAnsi="Helvetica"/>
                <w:i/>
                <w:sz w:val="20"/>
              </w:rPr>
            </w:pPr>
            <w:r w:rsidRPr="004D5465">
              <w:rPr>
                <w:rFonts w:ascii="Helvetica" w:hAnsi="Helvetica"/>
                <w:i/>
                <w:sz w:val="20"/>
              </w:rPr>
              <w:fldChar w:fldCharType="begin">
                <w:ffData>
                  <w:name w:val="Text41"/>
                  <w:enabled/>
                  <w:calcOnExit w:val="0"/>
                  <w:textInput>
                    <w:default w:val="11.2"/>
                  </w:textInput>
                </w:ffData>
              </w:fldChar>
            </w:r>
            <w:bookmarkStart w:id="117" w:name="Text41"/>
            <w:r w:rsidR="009B3781" w:rsidRPr="004D5465">
              <w:rPr>
                <w:rFonts w:ascii="Helvetica" w:hAnsi="Helvetica"/>
                <w:i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i/>
                <w:sz w:val="20"/>
              </w:rPr>
            </w:r>
            <w:r w:rsidRPr="004D5465">
              <w:rPr>
                <w:rFonts w:ascii="Helvetica" w:hAnsi="Helvetica"/>
                <w:i/>
                <w:sz w:val="20"/>
              </w:rPr>
              <w:fldChar w:fldCharType="separate"/>
            </w:r>
            <w:r w:rsidR="009B3781" w:rsidRPr="004D5465">
              <w:rPr>
                <w:rFonts w:ascii="Helvetica" w:hAnsi="Helvetica"/>
                <w:i/>
                <w:noProof/>
                <w:sz w:val="20"/>
              </w:rPr>
              <w:t>11.2</w:t>
            </w:r>
            <w:r w:rsidRPr="004D5465">
              <w:rPr>
                <w:rFonts w:ascii="Helvetica" w:hAnsi="Helvetica"/>
                <w:i/>
                <w:sz w:val="20"/>
              </w:rPr>
              <w:fldChar w:fldCharType="end"/>
            </w:r>
            <w:bookmarkEnd w:id="117"/>
          </w:p>
        </w:tc>
        <w:tc>
          <w:tcPr>
            <w:tcW w:w="6480" w:type="dxa"/>
          </w:tcPr>
          <w:p w14:paraId="72F6B578" w14:textId="77777777" w:rsidR="009B3781" w:rsidRPr="004D5465" w:rsidRDefault="009B3781" w:rsidP="00A20631">
            <w:pPr>
              <w:rPr>
                <w:rFonts w:ascii="Helvetica" w:hAnsi="Helvetica"/>
                <w:i/>
                <w:sz w:val="20"/>
              </w:rPr>
            </w:pPr>
          </w:p>
          <w:p w14:paraId="7D9CA2B8" w14:textId="77777777" w:rsidR="009B3781" w:rsidRPr="004D5465" w:rsidRDefault="003B6DA8" w:rsidP="00A20631">
            <w:pPr>
              <w:rPr>
                <w:rFonts w:ascii="Helvetica" w:hAnsi="Helvetica"/>
                <w:i/>
                <w:sz w:val="20"/>
              </w:rPr>
            </w:pPr>
            <w:r w:rsidRPr="004D5465">
              <w:rPr>
                <w:rFonts w:ascii="Helvetica" w:hAnsi="Helvetica"/>
                <w:i/>
                <w:sz w:val="20"/>
              </w:rPr>
              <w:fldChar w:fldCharType="begin">
                <w:ffData>
                  <w:name w:val="Text50"/>
                  <w:enabled/>
                  <w:calcOnExit w:val="0"/>
                  <w:textInput>
                    <w:default w:val="Added support for Complex Descriptor"/>
                  </w:textInput>
                </w:ffData>
              </w:fldChar>
            </w:r>
            <w:bookmarkStart w:id="118" w:name="Text50"/>
            <w:r w:rsidR="009B3781" w:rsidRPr="004D5465">
              <w:rPr>
                <w:rFonts w:ascii="Helvetica" w:hAnsi="Helvetica"/>
                <w:i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i/>
                <w:sz w:val="20"/>
              </w:rPr>
            </w:r>
            <w:r w:rsidRPr="004D5465">
              <w:rPr>
                <w:rFonts w:ascii="Helvetica" w:hAnsi="Helvetica"/>
                <w:i/>
                <w:sz w:val="20"/>
              </w:rPr>
              <w:fldChar w:fldCharType="separate"/>
            </w:r>
            <w:r w:rsidR="009B3781" w:rsidRPr="004D5465">
              <w:rPr>
                <w:rFonts w:ascii="Helvetica" w:hAnsi="Helvetica"/>
                <w:i/>
                <w:noProof/>
                <w:sz w:val="20"/>
              </w:rPr>
              <w:t>Added support for Complex Descriptor</w:t>
            </w:r>
            <w:r w:rsidRPr="004D5465">
              <w:rPr>
                <w:rFonts w:ascii="Helvetica" w:hAnsi="Helvetica"/>
                <w:i/>
                <w:sz w:val="20"/>
              </w:rPr>
              <w:fldChar w:fldCharType="end"/>
            </w:r>
            <w:bookmarkEnd w:id="118"/>
          </w:p>
        </w:tc>
        <w:tc>
          <w:tcPr>
            <w:tcW w:w="1818" w:type="dxa"/>
          </w:tcPr>
          <w:p w14:paraId="7D1B5CDC" w14:textId="77777777" w:rsidR="009B3781" w:rsidRPr="004D5465" w:rsidRDefault="009B3781" w:rsidP="00A20631">
            <w:pPr>
              <w:rPr>
                <w:rFonts w:ascii="Helvetica" w:hAnsi="Helvetica"/>
                <w:i/>
                <w:sz w:val="20"/>
              </w:rPr>
            </w:pPr>
          </w:p>
          <w:p w14:paraId="1DC6530B" w14:textId="77777777" w:rsidR="009B3781" w:rsidRPr="004D5465" w:rsidRDefault="003B6DA8" w:rsidP="00A20631">
            <w:pPr>
              <w:rPr>
                <w:rFonts w:ascii="Helvetica" w:hAnsi="Helvetica"/>
                <w:i/>
                <w:sz w:val="20"/>
              </w:rPr>
            </w:pPr>
            <w:r w:rsidRPr="004D5465">
              <w:rPr>
                <w:rFonts w:ascii="Helvetica" w:hAnsi="Helvetica"/>
                <w:i/>
                <w:sz w:val="20"/>
              </w:rPr>
              <w:fldChar w:fldCharType="begin">
                <w:ffData>
                  <w:name w:val="Text59"/>
                  <w:enabled/>
                  <w:calcOnExit w:val="0"/>
                  <w:textInput>
                    <w:default w:val="October/3/2013"/>
                  </w:textInput>
                </w:ffData>
              </w:fldChar>
            </w:r>
            <w:bookmarkStart w:id="119" w:name="Text59"/>
            <w:r w:rsidR="009B3781" w:rsidRPr="004D5465">
              <w:rPr>
                <w:rFonts w:ascii="Helvetica" w:hAnsi="Helvetica"/>
                <w:i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i/>
                <w:sz w:val="20"/>
              </w:rPr>
            </w:r>
            <w:r w:rsidRPr="004D5465">
              <w:rPr>
                <w:rFonts w:ascii="Helvetica" w:hAnsi="Helvetica"/>
                <w:i/>
                <w:sz w:val="20"/>
              </w:rPr>
              <w:fldChar w:fldCharType="separate"/>
            </w:r>
            <w:r w:rsidR="009B3781" w:rsidRPr="004D5465">
              <w:rPr>
                <w:rFonts w:ascii="Helvetica" w:hAnsi="Helvetica"/>
                <w:i/>
                <w:noProof/>
                <w:sz w:val="20"/>
              </w:rPr>
              <w:t>October/3/2013</w:t>
            </w:r>
            <w:r w:rsidRPr="004D5465">
              <w:rPr>
                <w:rFonts w:ascii="Helvetica" w:hAnsi="Helvetica"/>
                <w:i/>
                <w:sz w:val="20"/>
              </w:rPr>
              <w:fldChar w:fldCharType="end"/>
            </w:r>
            <w:bookmarkEnd w:id="119"/>
          </w:p>
        </w:tc>
      </w:tr>
      <w:tr w:rsidR="009B3781" w:rsidRPr="004D5465" w14:paraId="58DB6754" w14:textId="77777777">
        <w:tc>
          <w:tcPr>
            <w:tcW w:w="1278" w:type="dxa"/>
          </w:tcPr>
          <w:p w14:paraId="4BB15ACC" w14:textId="77777777" w:rsidR="009B3781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120" w:name="Text42"/>
            <w:r w:rsidR="009B3781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20"/>
          </w:p>
        </w:tc>
        <w:tc>
          <w:tcPr>
            <w:tcW w:w="6480" w:type="dxa"/>
          </w:tcPr>
          <w:p w14:paraId="6DF52BE2" w14:textId="77777777" w:rsidR="009B3781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121" w:name="Text51"/>
            <w:r w:rsidR="009B3781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21"/>
          </w:p>
        </w:tc>
        <w:tc>
          <w:tcPr>
            <w:tcW w:w="1818" w:type="dxa"/>
          </w:tcPr>
          <w:p w14:paraId="71A16CE4" w14:textId="77777777" w:rsidR="009B3781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122" w:name="Text60"/>
            <w:r w:rsidR="009B3781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22"/>
          </w:p>
        </w:tc>
      </w:tr>
      <w:tr w:rsidR="009B3781" w:rsidRPr="004D5465" w14:paraId="34BD11A6" w14:textId="77777777">
        <w:tc>
          <w:tcPr>
            <w:tcW w:w="1278" w:type="dxa"/>
          </w:tcPr>
          <w:p w14:paraId="7417EF22" w14:textId="77777777" w:rsidR="009B3781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123" w:name="Text43"/>
            <w:r w:rsidR="009B3781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23"/>
          </w:p>
        </w:tc>
        <w:tc>
          <w:tcPr>
            <w:tcW w:w="6480" w:type="dxa"/>
          </w:tcPr>
          <w:p w14:paraId="553DE196" w14:textId="77777777" w:rsidR="009B3781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124" w:name="Text52"/>
            <w:r w:rsidR="009B3781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24"/>
          </w:p>
        </w:tc>
        <w:tc>
          <w:tcPr>
            <w:tcW w:w="1818" w:type="dxa"/>
          </w:tcPr>
          <w:p w14:paraId="4204299C" w14:textId="77777777" w:rsidR="009B3781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125" w:name="Text61"/>
            <w:r w:rsidR="009B3781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25"/>
          </w:p>
        </w:tc>
      </w:tr>
      <w:tr w:rsidR="009B3781" w:rsidRPr="004D5465" w14:paraId="760D1A61" w14:textId="77777777">
        <w:tc>
          <w:tcPr>
            <w:tcW w:w="1278" w:type="dxa"/>
          </w:tcPr>
          <w:p w14:paraId="545AEE30" w14:textId="77777777" w:rsidR="009B3781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126" w:name="Text44"/>
            <w:r w:rsidR="009B3781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26"/>
          </w:p>
        </w:tc>
        <w:tc>
          <w:tcPr>
            <w:tcW w:w="6480" w:type="dxa"/>
          </w:tcPr>
          <w:p w14:paraId="3F707BF5" w14:textId="77777777" w:rsidR="009B3781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127" w:name="Text53"/>
            <w:r w:rsidR="009B3781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27"/>
          </w:p>
        </w:tc>
        <w:tc>
          <w:tcPr>
            <w:tcW w:w="1818" w:type="dxa"/>
          </w:tcPr>
          <w:p w14:paraId="59503BA5" w14:textId="77777777" w:rsidR="009B3781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128" w:name="Text62"/>
            <w:r w:rsidR="009B3781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28"/>
          </w:p>
        </w:tc>
      </w:tr>
      <w:tr w:rsidR="009B3781" w:rsidRPr="004D5465" w14:paraId="504456F9" w14:textId="77777777">
        <w:tc>
          <w:tcPr>
            <w:tcW w:w="1278" w:type="dxa"/>
          </w:tcPr>
          <w:p w14:paraId="6FB9FB96" w14:textId="77777777" w:rsidR="009B3781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129" w:name="Text45"/>
            <w:r w:rsidR="009B3781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29"/>
          </w:p>
        </w:tc>
        <w:tc>
          <w:tcPr>
            <w:tcW w:w="6480" w:type="dxa"/>
          </w:tcPr>
          <w:p w14:paraId="4CF5AF8A" w14:textId="77777777" w:rsidR="009B3781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130" w:name="Text54"/>
            <w:r w:rsidR="009B3781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30"/>
          </w:p>
        </w:tc>
        <w:tc>
          <w:tcPr>
            <w:tcW w:w="1818" w:type="dxa"/>
          </w:tcPr>
          <w:p w14:paraId="085C1954" w14:textId="77777777" w:rsidR="009B3781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131" w:name="Text63"/>
            <w:r w:rsidR="009B3781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31"/>
          </w:p>
        </w:tc>
      </w:tr>
      <w:tr w:rsidR="009B3781" w:rsidRPr="004D5465" w14:paraId="13E40996" w14:textId="77777777">
        <w:tc>
          <w:tcPr>
            <w:tcW w:w="1278" w:type="dxa"/>
          </w:tcPr>
          <w:p w14:paraId="68C975C8" w14:textId="77777777" w:rsidR="009B3781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lastRenderedPageBreak/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132" w:name="Text46"/>
            <w:r w:rsidR="009B3781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32"/>
          </w:p>
        </w:tc>
        <w:tc>
          <w:tcPr>
            <w:tcW w:w="6480" w:type="dxa"/>
          </w:tcPr>
          <w:p w14:paraId="13B86601" w14:textId="77777777" w:rsidR="009B3781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133" w:name="Text55"/>
            <w:r w:rsidR="009B3781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33"/>
          </w:p>
        </w:tc>
        <w:tc>
          <w:tcPr>
            <w:tcW w:w="1818" w:type="dxa"/>
          </w:tcPr>
          <w:p w14:paraId="242E00DE" w14:textId="77777777" w:rsidR="009B3781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134" w:name="Text64"/>
            <w:r w:rsidR="009B3781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34"/>
          </w:p>
        </w:tc>
      </w:tr>
      <w:tr w:rsidR="009B3781" w:rsidRPr="004D5465" w14:paraId="32AAC5CD" w14:textId="77777777">
        <w:tc>
          <w:tcPr>
            <w:tcW w:w="1278" w:type="dxa"/>
          </w:tcPr>
          <w:p w14:paraId="2E50772A" w14:textId="77777777" w:rsidR="009B3781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135" w:name="Text47"/>
            <w:r w:rsidR="009B3781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35"/>
          </w:p>
        </w:tc>
        <w:tc>
          <w:tcPr>
            <w:tcW w:w="6480" w:type="dxa"/>
          </w:tcPr>
          <w:p w14:paraId="5FF85E86" w14:textId="77777777" w:rsidR="009B3781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136" w:name="Text56"/>
            <w:r w:rsidR="009B3781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36"/>
          </w:p>
        </w:tc>
        <w:tc>
          <w:tcPr>
            <w:tcW w:w="1818" w:type="dxa"/>
          </w:tcPr>
          <w:p w14:paraId="564F1378" w14:textId="77777777" w:rsidR="009B3781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137" w:name="Text65"/>
            <w:r w:rsidR="009B3781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37"/>
          </w:p>
        </w:tc>
      </w:tr>
      <w:tr w:rsidR="009B3781" w:rsidRPr="004D5465" w14:paraId="1971F772" w14:textId="77777777">
        <w:tc>
          <w:tcPr>
            <w:tcW w:w="1278" w:type="dxa"/>
          </w:tcPr>
          <w:p w14:paraId="5C730FD4" w14:textId="77777777" w:rsidR="009B3781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138" w:name="Text48"/>
            <w:r w:rsidR="009B3781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38"/>
          </w:p>
        </w:tc>
        <w:tc>
          <w:tcPr>
            <w:tcW w:w="6480" w:type="dxa"/>
          </w:tcPr>
          <w:p w14:paraId="4533275C" w14:textId="77777777" w:rsidR="009B3781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139" w:name="Text57"/>
            <w:r w:rsidR="009B3781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39"/>
          </w:p>
        </w:tc>
        <w:tc>
          <w:tcPr>
            <w:tcW w:w="1818" w:type="dxa"/>
          </w:tcPr>
          <w:p w14:paraId="5679CB1D" w14:textId="77777777" w:rsidR="009B3781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140" w:name="Text66"/>
            <w:r w:rsidR="009B3781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40"/>
          </w:p>
        </w:tc>
      </w:tr>
      <w:tr w:rsidR="009B3781" w:rsidRPr="004D5465" w14:paraId="335C22F6" w14:textId="77777777">
        <w:tc>
          <w:tcPr>
            <w:tcW w:w="1278" w:type="dxa"/>
          </w:tcPr>
          <w:p w14:paraId="442E9712" w14:textId="77777777" w:rsidR="009B3781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141" w:name="Text49"/>
            <w:r w:rsidR="009B3781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41"/>
          </w:p>
        </w:tc>
        <w:tc>
          <w:tcPr>
            <w:tcW w:w="6480" w:type="dxa"/>
          </w:tcPr>
          <w:p w14:paraId="4A667264" w14:textId="77777777" w:rsidR="009B3781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142" w:name="Text58"/>
            <w:r w:rsidR="009B3781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42"/>
          </w:p>
        </w:tc>
        <w:tc>
          <w:tcPr>
            <w:tcW w:w="1818" w:type="dxa"/>
          </w:tcPr>
          <w:p w14:paraId="573F52E6" w14:textId="77777777" w:rsidR="009B3781" w:rsidRPr="004D5465" w:rsidRDefault="003B6DA8" w:rsidP="00A20631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143" w:name="Text67"/>
            <w:r w:rsidR="009B3781"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="009B3781"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  <w:bookmarkEnd w:id="143"/>
          </w:p>
        </w:tc>
      </w:tr>
    </w:tbl>
    <w:p w14:paraId="70B6164C" w14:textId="77777777" w:rsidR="009B3781" w:rsidRPr="004D5465" w:rsidRDefault="009B3781" w:rsidP="00A20631">
      <w:pPr>
        <w:spacing w:after="0" w:line="240" w:lineRule="auto"/>
        <w:rPr>
          <w:rFonts w:ascii="Helvetica" w:hAnsi="Helvetica"/>
          <w:sz w:val="20"/>
        </w:rPr>
      </w:pPr>
    </w:p>
    <w:p w14:paraId="28ABF847" w14:textId="3138424A" w:rsidR="00DA5A86" w:rsidRPr="004D5465" w:rsidRDefault="00DA5A86" w:rsidP="00DA5A86">
      <w:pPr>
        <w:spacing w:after="0" w:line="240" w:lineRule="auto"/>
        <w:rPr>
          <w:rFonts w:ascii="Helvetica" w:hAnsi="Helvetica"/>
          <w:sz w:val="20"/>
        </w:rPr>
      </w:pPr>
      <w:r w:rsidRPr="004D5465">
        <w:rPr>
          <w:rFonts w:ascii="Helvetica" w:hAnsi="Helvetica"/>
          <w:b/>
          <w:i/>
          <w:sz w:val="20"/>
        </w:rPr>
        <w:t xml:space="preserve">For </w:t>
      </w:r>
      <w:r>
        <w:rPr>
          <w:rFonts w:ascii="Helvetica" w:hAnsi="Helvetica"/>
          <w:b/>
          <w:i/>
          <w:sz w:val="20"/>
        </w:rPr>
        <w:t>Product Family Application</w:t>
      </w:r>
      <w:r w:rsidRPr="004D5465">
        <w:rPr>
          <w:rFonts w:ascii="Helvetica" w:hAnsi="Helvetica"/>
          <w:sz w:val="20"/>
        </w:rPr>
        <w:t>:</w:t>
      </w:r>
    </w:p>
    <w:p w14:paraId="68607F27" w14:textId="77777777" w:rsidR="00DA5A86" w:rsidRPr="004D5465" w:rsidRDefault="00DA5A86" w:rsidP="00DA5A86">
      <w:pPr>
        <w:spacing w:after="0" w:line="240" w:lineRule="auto"/>
        <w:rPr>
          <w:rFonts w:ascii="Helvetica" w:hAnsi="Helvetica"/>
          <w:sz w:val="20"/>
        </w:rPr>
      </w:pPr>
    </w:p>
    <w:p w14:paraId="5A69BC93" w14:textId="4CCC79BB" w:rsidR="00DA5A86" w:rsidRDefault="00DA5A86" w:rsidP="00DA5A86">
      <w:pPr>
        <w:spacing w:after="0" w:line="240" w:lineRule="auto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In case an existing Product Family is bein</w:t>
      </w:r>
      <w:r w:rsidR="007200F5">
        <w:rPr>
          <w:rFonts w:ascii="Helvetica" w:hAnsi="Helvetica"/>
          <w:sz w:val="20"/>
        </w:rPr>
        <w:t>g</w:t>
      </w:r>
      <w:r>
        <w:rPr>
          <w:rFonts w:ascii="Helvetica" w:hAnsi="Helvetica"/>
          <w:sz w:val="20"/>
        </w:rPr>
        <w:t xml:space="preserve"> extended, please </w:t>
      </w:r>
      <w:r w:rsidR="007200F5">
        <w:rPr>
          <w:rFonts w:ascii="Helvetica" w:hAnsi="Helvetica"/>
          <w:sz w:val="20"/>
        </w:rPr>
        <w:t>reference</w:t>
      </w:r>
      <w:r>
        <w:rPr>
          <w:rFonts w:ascii="Helvetica" w:hAnsi="Helvetica"/>
          <w:sz w:val="20"/>
        </w:rPr>
        <w:t xml:space="preserve"> the </w:t>
      </w:r>
      <w:proofErr w:type="spellStart"/>
      <w:r>
        <w:rPr>
          <w:rFonts w:ascii="Helvetica" w:hAnsi="Helvetica"/>
          <w:sz w:val="20"/>
        </w:rPr>
        <w:t>FamilyID</w:t>
      </w:r>
      <w:proofErr w:type="spellEnd"/>
      <w:r>
        <w:rPr>
          <w:rFonts w:ascii="Helvetica" w:hAnsi="Helvetica"/>
          <w:sz w:val="20"/>
        </w:rPr>
        <w:t xml:space="preserve">: </w:t>
      </w:r>
      <w:r w:rsidR="00BA40AB" w:rsidRPr="00FF645C">
        <w:rPr>
          <w:rFonts w:ascii="Helvetica" w:hAnsi="Helvetica"/>
          <w:sz w:val="18"/>
        </w:rPr>
        <w:fldChar w:fldCharType="begin">
          <w:ffData>
            <w:name w:val="Text18"/>
            <w:enabled/>
            <w:calcOnExit w:val="0"/>
            <w:textInput/>
          </w:ffData>
        </w:fldChar>
      </w:r>
      <w:r w:rsidR="00BA40AB" w:rsidRPr="00BC46CB">
        <w:rPr>
          <w:rFonts w:ascii="Helvetica" w:hAnsi="Helvetica"/>
          <w:sz w:val="18"/>
        </w:rPr>
        <w:instrText xml:space="preserve"> FORMTEXT </w:instrText>
      </w:r>
      <w:r w:rsidR="00BA40AB" w:rsidRPr="00FF645C">
        <w:rPr>
          <w:rFonts w:ascii="Helvetica" w:hAnsi="Helvetica"/>
          <w:sz w:val="18"/>
        </w:rPr>
      </w:r>
      <w:r w:rsidR="00BA40AB" w:rsidRPr="00FF645C">
        <w:rPr>
          <w:rFonts w:ascii="Helvetica" w:hAnsi="Helvetica"/>
          <w:sz w:val="18"/>
        </w:rPr>
        <w:fldChar w:fldCharType="separate"/>
      </w:r>
      <w:r w:rsidR="00BA40AB" w:rsidRPr="00FF645C">
        <w:rPr>
          <w:rFonts w:ascii="Times New Roman" w:hAnsi="Times New Roman" w:cs="Times New Roman"/>
          <w:noProof/>
          <w:sz w:val="18"/>
        </w:rPr>
        <w:t> </w:t>
      </w:r>
      <w:r w:rsidR="00BA40AB" w:rsidRPr="00FF645C">
        <w:rPr>
          <w:rFonts w:ascii="Times New Roman" w:hAnsi="Times New Roman" w:cs="Times New Roman"/>
          <w:noProof/>
          <w:sz w:val="18"/>
        </w:rPr>
        <w:t> </w:t>
      </w:r>
      <w:r w:rsidR="00BA40AB" w:rsidRPr="00FF645C">
        <w:rPr>
          <w:rFonts w:ascii="Times New Roman" w:hAnsi="Times New Roman" w:cs="Times New Roman"/>
          <w:noProof/>
          <w:sz w:val="18"/>
        </w:rPr>
        <w:t> </w:t>
      </w:r>
      <w:r w:rsidR="00BA40AB" w:rsidRPr="00FF645C">
        <w:rPr>
          <w:rFonts w:ascii="Times New Roman" w:hAnsi="Times New Roman" w:cs="Times New Roman"/>
          <w:noProof/>
          <w:sz w:val="18"/>
        </w:rPr>
        <w:t> </w:t>
      </w:r>
      <w:r w:rsidR="00BA40AB" w:rsidRPr="00FF645C">
        <w:rPr>
          <w:rFonts w:ascii="Times New Roman" w:hAnsi="Times New Roman" w:cs="Times New Roman"/>
          <w:noProof/>
          <w:sz w:val="18"/>
        </w:rPr>
        <w:t> </w:t>
      </w:r>
      <w:r w:rsidR="00BA40AB" w:rsidRPr="00FF645C">
        <w:rPr>
          <w:rFonts w:ascii="Helvetica" w:hAnsi="Helvetica"/>
          <w:sz w:val="18"/>
        </w:rPr>
        <w:fldChar w:fldCharType="end"/>
      </w:r>
    </w:p>
    <w:p w14:paraId="3F30489C" w14:textId="77777777" w:rsidR="00BA40AB" w:rsidRDefault="00BA40AB" w:rsidP="00DA5A86">
      <w:pPr>
        <w:spacing w:after="0" w:line="240" w:lineRule="auto"/>
        <w:rPr>
          <w:rFonts w:ascii="Helvetica" w:hAnsi="Helvetica"/>
          <w:sz w:val="20"/>
        </w:rPr>
      </w:pPr>
    </w:p>
    <w:p w14:paraId="58FAE052" w14:textId="5A7DDE34" w:rsidR="00DA5A86" w:rsidRPr="004D5465" w:rsidRDefault="00DA5A86" w:rsidP="00DA5A86">
      <w:pPr>
        <w:spacing w:after="0" w:line="240" w:lineRule="auto"/>
        <w:rPr>
          <w:rFonts w:ascii="Helvetica" w:hAnsi="Helvetica"/>
          <w:sz w:val="20"/>
        </w:rPr>
      </w:pPr>
      <w:r w:rsidRPr="004D5465">
        <w:rPr>
          <w:rFonts w:ascii="Helvetica" w:hAnsi="Helvetica"/>
          <w:sz w:val="20"/>
        </w:rPr>
        <w:t xml:space="preserve">Please list all </w:t>
      </w:r>
      <w:r w:rsidR="007200F5">
        <w:rPr>
          <w:rFonts w:ascii="Helvetica" w:hAnsi="Helvetica"/>
          <w:sz w:val="20"/>
        </w:rPr>
        <w:t>Family Members Products submitted for certification with this application</w:t>
      </w:r>
      <w:r w:rsidR="00BA40AB">
        <w:rPr>
          <w:rFonts w:ascii="Helvetica" w:hAnsi="Helvetica"/>
          <w:sz w:val="20"/>
        </w:rPr>
        <w:t>.</w:t>
      </w:r>
    </w:p>
    <w:p w14:paraId="2B7C8BDF" w14:textId="77777777" w:rsidR="00DA5A86" w:rsidRPr="004D5465" w:rsidRDefault="00DA5A86" w:rsidP="00DA5A86">
      <w:pPr>
        <w:spacing w:after="0" w:line="240" w:lineRule="auto"/>
        <w:rPr>
          <w:rFonts w:ascii="Helvetica" w:hAnsi="Helvetica"/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37"/>
        <w:gridCol w:w="1395"/>
        <w:gridCol w:w="6018"/>
      </w:tblGrid>
      <w:tr w:rsidR="007200F5" w:rsidRPr="004D5465" w14:paraId="6AEF0C0C" w14:textId="77777777" w:rsidTr="00316F1D">
        <w:tc>
          <w:tcPr>
            <w:tcW w:w="1937" w:type="dxa"/>
          </w:tcPr>
          <w:p w14:paraId="640EBAEF" w14:textId="5547CFBE" w:rsidR="007200F5" w:rsidRPr="004D5465" w:rsidRDefault="007200F5" w:rsidP="007200F5">
            <w:pPr>
              <w:rPr>
                <w:rFonts w:ascii="Helvetica" w:hAnsi="Helvetica"/>
                <w:sz w:val="20"/>
              </w:rPr>
            </w:pPr>
            <w:r w:rsidRPr="00FF645C">
              <w:rPr>
                <w:rFonts w:ascii="Helvetica" w:hAnsi="Helvetica"/>
                <w:sz w:val="18"/>
              </w:rPr>
              <w:t>Product Name</w:t>
            </w:r>
            <w:r w:rsidR="002316B5">
              <w:rPr>
                <w:rFonts w:ascii="Helvetica" w:hAnsi="Helvetica"/>
                <w:sz w:val="18"/>
              </w:rPr>
              <w:t xml:space="preserve"> of the Product Family Member</w:t>
            </w:r>
          </w:p>
        </w:tc>
        <w:tc>
          <w:tcPr>
            <w:tcW w:w="1395" w:type="dxa"/>
          </w:tcPr>
          <w:p w14:paraId="7F2F1744" w14:textId="17B194B6" w:rsidR="007200F5" w:rsidRPr="004D5465" w:rsidRDefault="007200F5" w:rsidP="007200F5">
            <w:pPr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18"/>
              </w:rPr>
              <w:t>Manufacturer SKU/</w:t>
            </w:r>
            <w:r w:rsidRPr="00FF645C">
              <w:rPr>
                <w:rFonts w:ascii="Helvetica" w:hAnsi="Helvetica"/>
                <w:sz w:val="18"/>
              </w:rPr>
              <w:t>unique part #:</w:t>
            </w:r>
          </w:p>
        </w:tc>
        <w:tc>
          <w:tcPr>
            <w:tcW w:w="6018" w:type="dxa"/>
          </w:tcPr>
          <w:p w14:paraId="24264342" w14:textId="2CFFFC18" w:rsidR="007200F5" w:rsidRPr="004D5465" w:rsidRDefault="007200F5" w:rsidP="007200F5">
            <w:pPr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Description (difference </w:t>
            </w:r>
            <w:r w:rsidR="002316B5">
              <w:rPr>
                <w:rFonts w:ascii="Helvetica" w:hAnsi="Helvetica"/>
                <w:sz w:val="20"/>
              </w:rPr>
              <w:t>between a given Product Family Member and the Parent Product</w:t>
            </w:r>
            <w:r w:rsidR="00BA40AB">
              <w:rPr>
                <w:rFonts w:ascii="Helvetica" w:hAnsi="Helvetica"/>
                <w:sz w:val="20"/>
              </w:rPr>
              <w:t xml:space="preserve"> </w:t>
            </w:r>
            <w:r w:rsidR="002316B5">
              <w:rPr>
                <w:rFonts w:ascii="Helvetica" w:hAnsi="Helvetica"/>
                <w:sz w:val="20"/>
              </w:rPr>
              <w:t>)</w:t>
            </w:r>
          </w:p>
        </w:tc>
      </w:tr>
      <w:tr w:rsidR="007200F5" w:rsidRPr="004D5465" w14:paraId="01DFDC89" w14:textId="77777777" w:rsidTr="00316F1D">
        <w:tc>
          <w:tcPr>
            <w:tcW w:w="1937" w:type="dxa"/>
          </w:tcPr>
          <w:p w14:paraId="6FAE16BA" w14:textId="77777777" w:rsidR="007200F5" w:rsidRPr="004D5465" w:rsidRDefault="007200F5" w:rsidP="007200F5">
            <w:pPr>
              <w:rPr>
                <w:rFonts w:ascii="Helvetica" w:hAnsi="Helvetica"/>
                <w:i/>
                <w:sz w:val="20"/>
              </w:rPr>
            </w:pPr>
            <w:r w:rsidRPr="004D5465">
              <w:rPr>
                <w:rFonts w:ascii="Helvetica" w:hAnsi="Helvetica"/>
                <w:i/>
                <w:sz w:val="20"/>
              </w:rPr>
              <w:t>Example</w:t>
            </w:r>
          </w:p>
          <w:p w14:paraId="04AACCD8" w14:textId="4DCCB7C3" w:rsidR="007200F5" w:rsidRPr="004D5465" w:rsidRDefault="007200F5" w:rsidP="007200F5">
            <w:pPr>
              <w:rPr>
                <w:rFonts w:ascii="Helvetica" w:hAnsi="Helvetica"/>
                <w:i/>
                <w:sz w:val="20"/>
              </w:rPr>
            </w:pPr>
            <w:r>
              <w:rPr>
                <w:rFonts w:ascii="Helvetica" w:hAnsi="Helvetica"/>
                <w:i/>
                <w:sz w:val="20"/>
              </w:rPr>
              <w:t>Rocker switch</w:t>
            </w:r>
          </w:p>
        </w:tc>
        <w:tc>
          <w:tcPr>
            <w:tcW w:w="1395" w:type="dxa"/>
          </w:tcPr>
          <w:p w14:paraId="2AE429B9" w14:textId="77777777" w:rsidR="007200F5" w:rsidRPr="004D5465" w:rsidRDefault="007200F5" w:rsidP="007200F5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6018" w:type="dxa"/>
          </w:tcPr>
          <w:p w14:paraId="278123E8" w14:textId="4207C77B" w:rsidR="007200F5" w:rsidRPr="004D5465" w:rsidRDefault="00BA40AB" w:rsidP="007200F5">
            <w:pPr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Example</w:t>
            </w:r>
          </w:p>
          <w:p w14:paraId="204B3FEB" w14:textId="7D23DEB2" w:rsidR="007200F5" w:rsidRPr="004D5465" w:rsidRDefault="007200F5" w:rsidP="007200F5">
            <w:pPr>
              <w:rPr>
                <w:rFonts w:ascii="Helvetica" w:hAnsi="Helvetica"/>
                <w:i/>
                <w:sz w:val="20"/>
              </w:rPr>
            </w:pPr>
            <w:r>
              <w:rPr>
                <w:rFonts w:ascii="Helvetica" w:hAnsi="Helvetica"/>
                <w:i/>
                <w:sz w:val="20"/>
              </w:rPr>
              <w:t xml:space="preserve">Different casing </w:t>
            </w:r>
            <w:proofErr w:type="spellStart"/>
            <w:r>
              <w:rPr>
                <w:rFonts w:ascii="Helvetica" w:hAnsi="Helvetica"/>
                <w:i/>
                <w:sz w:val="20"/>
              </w:rPr>
              <w:t>colour</w:t>
            </w:r>
            <w:proofErr w:type="spellEnd"/>
            <w:r>
              <w:rPr>
                <w:rFonts w:ascii="Helvetica" w:hAnsi="Helvetica"/>
                <w:i/>
                <w:sz w:val="20"/>
              </w:rPr>
              <w:t>: blue</w:t>
            </w:r>
          </w:p>
        </w:tc>
      </w:tr>
      <w:tr w:rsidR="007200F5" w:rsidRPr="004D5465" w14:paraId="14A64794" w14:textId="77777777" w:rsidTr="00316F1D">
        <w:tc>
          <w:tcPr>
            <w:tcW w:w="1937" w:type="dxa"/>
          </w:tcPr>
          <w:p w14:paraId="041C3629" w14:textId="77777777" w:rsidR="007200F5" w:rsidRPr="004D5465" w:rsidRDefault="007200F5" w:rsidP="007200F5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</w:p>
        </w:tc>
        <w:tc>
          <w:tcPr>
            <w:tcW w:w="1395" w:type="dxa"/>
          </w:tcPr>
          <w:p w14:paraId="31558095" w14:textId="77777777" w:rsidR="007200F5" w:rsidRPr="004D5465" w:rsidRDefault="007200F5" w:rsidP="007200F5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6018" w:type="dxa"/>
          </w:tcPr>
          <w:p w14:paraId="495673D3" w14:textId="0E215F66" w:rsidR="007200F5" w:rsidRPr="004D5465" w:rsidRDefault="007200F5" w:rsidP="007200F5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</w:p>
        </w:tc>
      </w:tr>
      <w:tr w:rsidR="007200F5" w:rsidRPr="004D5465" w14:paraId="464ECD3A" w14:textId="77777777" w:rsidTr="00316F1D">
        <w:tc>
          <w:tcPr>
            <w:tcW w:w="1937" w:type="dxa"/>
          </w:tcPr>
          <w:p w14:paraId="4A14AC77" w14:textId="77777777" w:rsidR="007200F5" w:rsidRPr="004D5465" w:rsidRDefault="007200F5" w:rsidP="007200F5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</w:p>
        </w:tc>
        <w:tc>
          <w:tcPr>
            <w:tcW w:w="1395" w:type="dxa"/>
          </w:tcPr>
          <w:p w14:paraId="076EE121" w14:textId="77777777" w:rsidR="007200F5" w:rsidRPr="004D5465" w:rsidRDefault="007200F5" w:rsidP="007200F5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6018" w:type="dxa"/>
          </w:tcPr>
          <w:p w14:paraId="162937CF" w14:textId="38329445" w:rsidR="007200F5" w:rsidRPr="004D5465" w:rsidRDefault="007200F5" w:rsidP="007200F5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</w:p>
        </w:tc>
      </w:tr>
      <w:tr w:rsidR="007200F5" w:rsidRPr="004D5465" w14:paraId="4A53BB1F" w14:textId="77777777" w:rsidTr="00316F1D">
        <w:tc>
          <w:tcPr>
            <w:tcW w:w="1937" w:type="dxa"/>
          </w:tcPr>
          <w:p w14:paraId="5823F96B" w14:textId="77777777" w:rsidR="007200F5" w:rsidRPr="004D5465" w:rsidRDefault="007200F5" w:rsidP="007200F5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</w:p>
        </w:tc>
        <w:tc>
          <w:tcPr>
            <w:tcW w:w="1395" w:type="dxa"/>
          </w:tcPr>
          <w:p w14:paraId="1F3CEBE6" w14:textId="77777777" w:rsidR="007200F5" w:rsidRPr="004D5465" w:rsidRDefault="007200F5" w:rsidP="007200F5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6018" w:type="dxa"/>
          </w:tcPr>
          <w:p w14:paraId="7724656B" w14:textId="43BF5C18" w:rsidR="007200F5" w:rsidRPr="004D5465" w:rsidRDefault="007200F5" w:rsidP="007200F5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</w:p>
        </w:tc>
      </w:tr>
      <w:tr w:rsidR="007200F5" w:rsidRPr="004D5465" w14:paraId="114A82B4" w14:textId="77777777" w:rsidTr="00316F1D">
        <w:tc>
          <w:tcPr>
            <w:tcW w:w="1937" w:type="dxa"/>
          </w:tcPr>
          <w:p w14:paraId="093E7AD8" w14:textId="77777777" w:rsidR="007200F5" w:rsidRPr="004D5465" w:rsidRDefault="007200F5" w:rsidP="007200F5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</w:p>
        </w:tc>
        <w:tc>
          <w:tcPr>
            <w:tcW w:w="1395" w:type="dxa"/>
          </w:tcPr>
          <w:p w14:paraId="51957EB0" w14:textId="77777777" w:rsidR="007200F5" w:rsidRPr="004D5465" w:rsidRDefault="007200F5" w:rsidP="007200F5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6018" w:type="dxa"/>
          </w:tcPr>
          <w:p w14:paraId="3CFB5722" w14:textId="7F328E99" w:rsidR="007200F5" w:rsidRPr="004D5465" w:rsidRDefault="007200F5" w:rsidP="007200F5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</w:p>
        </w:tc>
      </w:tr>
      <w:tr w:rsidR="007200F5" w:rsidRPr="004D5465" w14:paraId="4897693F" w14:textId="77777777" w:rsidTr="00316F1D">
        <w:tc>
          <w:tcPr>
            <w:tcW w:w="1937" w:type="dxa"/>
          </w:tcPr>
          <w:p w14:paraId="7284F493" w14:textId="77777777" w:rsidR="007200F5" w:rsidRPr="004D5465" w:rsidRDefault="007200F5" w:rsidP="007200F5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</w:p>
        </w:tc>
        <w:tc>
          <w:tcPr>
            <w:tcW w:w="1395" w:type="dxa"/>
          </w:tcPr>
          <w:p w14:paraId="3BCA29FF" w14:textId="77777777" w:rsidR="007200F5" w:rsidRPr="004D5465" w:rsidRDefault="007200F5" w:rsidP="007200F5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6018" w:type="dxa"/>
          </w:tcPr>
          <w:p w14:paraId="71A7ACA7" w14:textId="6F2A108F" w:rsidR="007200F5" w:rsidRPr="004D5465" w:rsidRDefault="007200F5" w:rsidP="007200F5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</w:p>
        </w:tc>
      </w:tr>
      <w:tr w:rsidR="007200F5" w:rsidRPr="004D5465" w14:paraId="7781467F" w14:textId="77777777" w:rsidTr="00316F1D">
        <w:tc>
          <w:tcPr>
            <w:tcW w:w="1937" w:type="dxa"/>
          </w:tcPr>
          <w:p w14:paraId="73AD62FC" w14:textId="77777777" w:rsidR="007200F5" w:rsidRPr="004D5465" w:rsidRDefault="007200F5" w:rsidP="007200F5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</w:p>
        </w:tc>
        <w:tc>
          <w:tcPr>
            <w:tcW w:w="1395" w:type="dxa"/>
          </w:tcPr>
          <w:p w14:paraId="59A39FA6" w14:textId="77777777" w:rsidR="007200F5" w:rsidRPr="004D5465" w:rsidRDefault="007200F5" w:rsidP="007200F5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6018" w:type="dxa"/>
          </w:tcPr>
          <w:p w14:paraId="5DBB5A3A" w14:textId="55B9F2C7" w:rsidR="007200F5" w:rsidRPr="004D5465" w:rsidRDefault="007200F5" w:rsidP="007200F5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</w:p>
        </w:tc>
      </w:tr>
      <w:tr w:rsidR="007200F5" w:rsidRPr="004D5465" w14:paraId="69824DD8" w14:textId="77777777" w:rsidTr="00316F1D">
        <w:tc>
          <w:tcPr>
            <w:tcW w:w="1937" w:type="dxa"/>
          </w:tcPr>
          <w:p w14:paraId="357A77C3" w14:textId="77777777" w:rsidR="007200F5" w:rsidRPr="004D5465" w:rsidRDefault="007200F5" w:rsidP="007200F5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</w:p>
        </w:tc>
        <w:tc>
          <w:tcPr>
            <w:tcW w:w="1395" w:type="dxa"/>
          </w:tcPr>
          <w:p w14:paraId="5F690FAF" w14:textId="77777777" w:rsidR="007200F5" w:rsidRPr="004D5465" w:rsidRDefault="007200F5" w:rsidP="007200F5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6018" w:type="dxa"/>
          </w:tcPr>
          <w:p w14:paraId="365156F9" w14:textId="75307799" w:rsidR="007200F5" w:rsidRPr="004D5465" w:rsidRDefault="007200F5" w:rsidP="007200F5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</w:p>
        </w:tc>
      </w:tr>
      <w:tr w:rsidR="007200F5" w:rsidRPr="004D5465" w14:paraId="419E0D82" w14:textId="77777777" w:rsidTr="00316F1D">
        <w:tc>
          <w:tcPr>
            <w:tcW w:w="1937" w:type="dxa"/>
          </w:tcPr>
          <w:p w14:paraId="46F14AEF" w14:textId="77777777" w:rsidR="007200F5" w:rsidRPr="004D5465" w:rsidRDefault="007200F5" w:rsidP="007200F5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</w:p>
        </w:tc>
        <w:tc>
          <w:tcPr>
            <w:tcW w:w="1395" w:type="dxa"/>
          </w:tcPr>
          <w:p w14:paraId="6F546651" w14:textId="77777777" w:rsidR="007200F5" w:rsidRPr="004D5465" w:rsidRDefault="007200F5" w:rsidP="007200F5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6018" w:type="dxa"/>
          </w:tcPr>
          <w:p w14:paraId="31D48925" w14:textId="5C8B8404" w:rsidR="007200F5" w:rsidRPr="004D5465" w:rsidRDefault="007200F5" w:rsidP="007200F5">
            <w:pPr>
              <w:rPr>
                <w:rFonts w:ascii="Helvetica" w:hAnsi="Helvetica"/>
                <w:sz w:val="20"/>
              </w:rPr>
            </w:pPr>
            <w:r w:rsidRPr="004D5465">
              <w:rPr>
                <w:rFonts w:ascii="Helvetica" w:hAnsi="Helvetica"/>
                <w:sz w:val="20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4D5465">
              <w:rPr>
                <w:rFonts w:ascii="Helvetica" w:hAnsi="Helvetica"/>
                <w:sz w:val="20"/>
              </w:rPr>
              <w:instrText xml:space="preserve"> FORMTEXT </w:instrText>
            </w:r>
            <w:r w:rsidRPr="004D5465">
              <w:rPr>
                <w:rFonts w:ascii="Helvetica" w:hAnsi="Helvetica"/>
                <w:sz w:val="20"/>
              </w:rPr>
            </w:r>
            <w:r w:rsidRPr="004D5465">
              <w:rPr>
                <w:rFonts w:ascii="Helvetica" w:hAnsi="Helvetica"/>
                <w:sz w:val="20"/>
              </w:rPr>
              <w:fldChar w:fldCharType="separate"/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noProof/>
                <w:sz w:val="20"/>
              </w:rPr>
              <w:t> </w:t>
            </w:r>
            <w:r w:rsidRPr="004D5465">
              <w:rPr>
                <w:rFonts w:ascii="Helvetica" w:hAnsi="Helvetica"/>
                <w:sz w:val="20"/>
              </w:rPr>
              <w:fldChar w:fldCharType="end"/>
            </w:r>
          </w:p>
        </w:tc>
      </w:tr>
    </w:tbl>
    <w:p w14:paraId="67790F7D" w14:textId="77777777" w:rsidR="00DA5A86" w:rsidRPr="004D5465" w:rsidRDefault="00DA5A86" w:rsidP="00DA5A86">
      <w:pPr>
        <w:spacing w:after="0" w:line="240" w:lineRule="auto"/>
        <w:rPr>
          <w:rFonts w:ascii="Helvetica" w:hAnsi="Helvetica"/>
          <w:sz w:val="20"/>
        </w:rPr>
      </w:pPr>
    </w:p>
    <w:p w14:paraId="2A541164" w14:textId="77777777" w:rsidR="00DA5A86" w:rsidRPr="004D5465" w:rsidRDefault="00DA5A86" w:rsidP="00DA5A86">
      <w:pPr>
        <w:spacing w:after="0" w:line="240" w:lineRule="auto"/>
        <w:rPr>
          <w:rFonts w:ascii="Helvetica" w:hAnsi="Helvetica"/>
          <w:sz w:val="20"/>
        </w:rPr>
      </w:pPr>
      <w:r w:rsidRPr="004D5465">
        <w:rPr>
          <w:rFonts w:ascii="Helvetica" w:hAnsi="Helvetica"/>
          <w:sz w:val="20"/>
        </w:rPr>
        <w:t>Please use an extra sheet of paper if required.</w:t>
      </w:r>
    </w:p>
    <w:p w14:paraId="762C0124" w14:textId="77777777" w:rsidR="00DA5A86" w:rsidRPr="004D5465" w:rsidRDefault="00DA5A86" w:rsidP="00DA5A86">
      <w:pPr>
        <w:spacing w:after="0" w:line="240" w:lineRule="auto"/>
        <w:rPr>
          <w:rFonts w:ascii="Helvetica" w:hAnsi="Helvetica"/>
          <w:sz w:val="20"/>
        </w:rPr>
      </w:pPr>
    </w:p>
    <w:p w14:paraId="5227072A" w14:textId="77777777" w:rsidR="004D5465" w:rsidRPr="004D5465" w:rsidRDefault="004D5465" w:rsidP="00A20631">
      <w:pPr>
        <w:spacing w:after="0" w:line="240" w:lineRule="auto"/>
        <w:rPr>
          <w:rFonts w:ascii="Helvetica" w:hAnsi="Helvetica"/>
          <w:sz w:val="20"/>
        </w:rPr>
      </w:pPr>
    </w:p>
    <w:p w14:paraId="3E4AB6D7" w14:textId="3F417245" w:rsidR="004D5465" w:rsidRPr="004D5465" w:rsidRDefault="00BE022E" w:rsidP="00A20631">
      <w:pPr>
        <w:spacing w:after="0" w:line="240" w:lineRule="auto"/>
        <w:rPr>
          <w:rFonts w:ascii="Helvetica" w:hAnsi="Helvetica"/>
          <w:sz w:val="20"/>
        </w:rPr>
      </w:pPr>
      <w:ins w:id="144" w:author="신승목/책임연구원/SW Platform(연)Platform Core TP(sungmok.shin@lge.com)" w:date="2022-10-05T00:56:00Z">
        <w:r w:rsidRPr="00BE022E">
          <w:rPr>
            <w:rFonts w:ascii="Helvetica" w:hAnsi="Helvetica"/>
            <w:sz w:val="20"/>
          </w:rPr>
          <w:drawing>
            <wp:inline distT="0" distB="0" distL="0" distR="0" wp14:anchorId="4CC99B2B" wp14:editId="6D529789">
              <wp:extent cx="2152650" cy="276225"/>
              <wp:effectExtent l="0" t="0" r="0" b="9525"/>
              <wp:docPr id="6" name="그림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2650" cy="276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355351D" w14:textId="77777777" w:rsidR="004D5465" w:rsidRPr="004D5465" w:rsidRDefault="004D5465">
      <w:pPr>
        <w:rPr>
          <w:sz w:val="24"/>
        </w:rPr>
      </w:pPr>
      <w:r w:rsidRPr="004D5465">
        <w:rPr>
          <w:rFonts w:ascii="Helvetica" w:hAnsi="Helvetica"/>
          <w:sz w:val="20"/>
        </w:rPr>
        <w:t>__________________</w:t>
      </w:r>
    </w:p>
    <w:p w14:paraId="06E37FAB" w14:textId="77777777" w:rsidR="004D5465" w:rsidRPr="004D5465" w:rsidRDefault="004D5465" w:rsidP="00A20631">
      <w:pPr>
        <w:spacing w:after="0" w:line="240" w:lineRule="auto"/>
        <w:rPr>
          <w:rFonts w:ascii="Helvetica" w:hAnsi="Helvetica"/>
          <w:sz w:val="20"/>
        </w:rPr>
      </w:pPr>
      <w:r w:rsidRPr="004D5465">
        <w:rPr>
          <w:rFonts w:ascii="Helvetica" w:hAnsi="Helvetica"/>
          <w:sz w:val="20"/>
        </w:rPr>
        <w:t>Manufacturer Initials</w:t>
      </w:r>
      <w:bookmarkStart w:id="145" w:name="_GoBack"/>
      <w:bookmarkEnd w:id="145"/>
    </w:p>
    <w:sectPr w:rsidR="004D5465" w:rsidRPr="004D5465" w:rsidSect="00872EA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159BE" w14:textId="77777777" w:rsidR="00973E38" w:rsidRDefault="00973E38" w:rsidP="00220981">
      <w:pPr>
        <w:spacing w:after="0" w:line="240" w:lineRule="auto"/>
      </w:pPr>
      <w:r>
        <w:separator/>
      </w:r>
    </w:p>
  </w:endnote>
  <w:endnote w:type="continuationSeparator" w:id="0">
    <w:p w14:paraId="64E058D1" w14:textId="77777777" w:rsidR="00973E38" w:rsidRDefault="00973E38" w:rsidP="00220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80029" w14:textId="77777777" w:rsidR="004D5465" w:rsidRDefault="004D5465" w:rsidP="00A3284B">
    <w:pPr>
      <w:pStyle w:val="a4"/>
      <w:tabs>
        <w:tab w:val="clear" w:pos="9360"/>
        <w:tab w:val="right" w:pos="9270"/>
      </w:tabs>
      <w:ind w:left="-720" w:right="-720"/>
      <w:jc w:val="center"/>
      <w:rPr>
        <w:rFonts w:ascii="Helvetica" w:hAnsi="Helvetica"/>
        <w:sz w:val="18"/>
      </w:rPr>
    </w:pPr>
  </w:p>
  <w:p w14:paraId="455AF1B2" w14:textId="159415CB" w:rsidR="004D5465" w:rsidRDefault="004D5465" w:rsidP="00A3284B">
    <w:pPr>
      <w:pStyle w:val="a4"/>
      <w:tabs>
        <w:tab w:val="clear" w:pos="9360"/>
        <w:tab w:val="right" w:pos="9270"/>
      </w:tabs>
      <w:ind w:left="-720" w:right="-720"/>
      <w:jc w:val="center"/>
      <w:rPr>
        <w:rFonts w:ascii="Helvetica" w:hAnsi="Helvetica"/>
        <w:sz w:val="18"/>
      </w:rPr>
    </w:pPr>
    <w:r>
      <w:rPr>
        <w:rFonts w:ascii="Helvetica" w:hAnsi="Helvetica"/>
        <w:sz w:val="18"/>
      </w:rPr>
      <w:t xml:space="preserve">Document # </w:t>
    </w:r>
    <w:r w:rsidR="00A963A1">
      <w:rPr>
        <w:rFonts w:ascii="Helvetica" w:hAnsi="Helvetica"/>
        <w:sz w:val="18"/>
      </w:rPr>
      <w:t>20</w:t>
    </w:r>
    <w:r>
      <w:rPr>
        <w:rFonts w:ascii="Helvetica" w:hAnsi="Helvetica"/>
        <w:sz w:val="18"/>
      </w:rPr>
      <w:t>-</w:t>
    </w:r>
    <w:r w:rsidR="00A963A1">
      <w:rPr>
        <w:rFonts w:ascii="Helvetica" w:hAnsi="Helvetica"/>
        <w:sz w:val="18"/>
      </w:rPr>
      <w:t>55782</w:t>
    </w:r>
  </w:p>
  <w:p w14:paraId="4CF71A79" w14:textId="040844E6" w:rsidR="009B3781" w:rsidRPr="00A3284B" w:rsidRDefault="00A963A1" w:rsidP="00A3284B">
    <w:pPr>
      <w:pStyle w:val="a4"/>
      <w:tabs>
        <w:tab w:val="clear" w:pos="9360"/>
        <w:tab w:val="right" w:pos="9270"/>
      </w:tabs>
      <w:ind w:left="-720" w:right="-720"/>
      <w:jc w:val="center"/>
      <w:rPr>
        <w:rFonts w:ascii="Helvetica" w:hAnsi="Helvetica"/>
        <w:sz w:val="18"/>
      </w:rPr>
    </w:pPr>
    <w:r>
      <w:rPr>
        <w:rFonts w:ascii="Helvetica" w:hAnsi="Helvetica"/>
        <w:sz w:val="18"/>
      </w:rPr>
      <w:t>Connectivity Standards</w:t>
    </w:r>
    <w:r w:rsidR="009B3781" w:rsidRPr="00A3284B">
      <w:rPr>
        <w:rFonts w:ascii="Helvetica" w:hAnsi="Helvetica"/>
        <w:sz w:val="18"/>
      </w:rPr>
      <w:t xml:space="preserve"> Alliance</w:t>
    </w:r>
    <w:r w:rsidR="009B3781" w:rsidRPr="00A963A1">
      <w:rPr>
        <w:rFonts w:ascii="Helvetica" w:hAnsi="Helvetica"/>
        <w:color w:val="0070C0"/>
        <w:sz w:val="18"/>
      </w:rPr>
      <w:t xml:space="preserve"> • </w:t>
    </w:r>
    <w:r w:rsidR="00942B57">
      <w:rPr>
        <w:rFonts w:ascii="Helvetica" w:hAnsi="Helvetica"/>
        <w:sz w:val="18"/>
      </w:rPr>
      <w:t xml:space="preserve">508 Second Street, Suite </w:t>
    </w:r>
    <w:r w:rsidR="00A46D50">
      <w:rPr>
        <w:rFonts w:ascii="Helvetica" w:hAnsi="Helvetica"/>
        <w:sz w:val="18"/>
      </w:rPr>
      <w:t>109B</w:t>
    </w:r>
    <w:r w:rsidR="00A46D50" w:rsidRPr="00A963A1">
      <w:rPr>
        <w:rFonts w:ascii="Helvetica" w:hAnsi="Helvetica"/>
        <w:color w:val="0070C0"/>
        <w:sz w:val="18"/>
      </w:rPr>
      <w:t xml:space="preserve"> </w:t>
    </w:r>
    <w:r w:rsidR="009B3781" w:rsidRPr="00A963A1">
      <w:rPr>
        <w:rFonts w:ascii="Helvetica" w:hAnsi="Helvetica"/>
        <w:color w:val="0070C0"/>
        <w:sz w:val="18"/>
      </w:rPr>
      <w:t xml:space="preserve">• </w:t>
    </w:r>
    <w:r w:rsidR="00942B57">
      <w:rPr>
        <w:rFonts w:ascii="Helvetica" w:hAnsi="Helvetica"/>
        <w:sz w:val="18"/>
      </w:rPr>
      <w:t>Davis</w:t>
    </w:r>
    <w:r w:rsidR="009B3781" w:rsidRPr="00A3284B">
      <w:rPr>
        <w:rFonts w:ascii="Helvetica" w:hAnsi="Helvetica"/>
        <w:sz w:val="18"/>
      </w:rPr>
      <w:t xml:space="preserve">, CA </w:t>
    </w:r>
    <w:r w:rsidR="00942B57">
      <w:rPr>
        <w:rFonts w:ascii="Helvetica" w:hAnsi="Helvetica"/>
        <w:sz w:val="18"/>
      </w:rPr>
      <w:t>95616</w:t>
    </w:r>
    <w:r w:rsidR="009B3781" w:rsidRPr="00A963A1">
      <w:rPr>
        <w:rFonts w:ascii="Helvetica" w:hAnsi="Helvetica"/>
        <w:color w:val="0070C0"/>
        <w:sz w:val="18"/>
      </w:rPr>
      <w:t xml:space="preserve"> • </w:t>
    </w:r>
    <w:r w:rsidR="009B3781" w:rsidRPr="00A3284B">
      <w:rPr>
        <w:rFonts w:ascii="Helvetica" w:hAnsi="Helvetica"/>
        <w:sz w:val="18"/>
      </w:rPr>
      <w:t>USA</w:t>
    </w:r>
    <w:r w:rsidR="009B3781" w:rsidRPr="00A963A1">
      <w:rPr>
        <w:rFonts w:ascii="Helvetica" w:hAnsi="Helvetica"/>
        <w:color w:val="0070C0"/>
        <w:sz w:val="18"/>
      </w:rPr>
      <w:t xml:space="preserve"> • </w:t>
    </w:r>
    <w:r>
      <w:rPr>
        <w:rFonts w:ascii="Helvetica" w:hAnsi="Helvetica"/>
        <w:sz w:val="18"/>
      </w:rPr>
      <w:t>csa-iot</w:t>
    </w:r>
    <w:r w:rsidR="009B3781" w:rsidRPr="00A3284B">
      <w:rPr>
        <w:rFonts w:ascii="Helvetica" w:hAnsi="Helvetica"/>
        <w:sz w:val="18"/>
      </w:rPr>
      <w:t>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E98D1" w14:textId="77777777" w:rsidR="00973E38" w:rsidRDefault="00973E38" w:rsidP="00220981">
      <w:pPr>
        <w:spacing w:after="0" w:line="240" w:lineRule="auto"/>
      </w:pPr>
      <w:r>
        <w:separator/>
      </w:r>
    </w:p>
  </w:footnote>
  <w:footnote w:type="continuationSeparator" w:id="0">
    <w:p w14:paraId="442FF511" w14:textId="77777777" w:rsidR="00973E38" w:rsidRDefault="00973E38" w:rsidP="00220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30"/>
      <w:gridCol w:w="4230"/>
    </w:tblGrid>
    <w:tr w:rsidR="009B3781" w14:paraId="6B61AEE4" w14:textId="77777777" w:rsidTr="006015E4">
      <w:tc>
        <w:tcPr>
          <w:tcW w:w="5130" w:type="dxa"/>
        </w:tcPr>
        <w:p w14:paraId="5BE6F247" w14:textId="77777777" w:rsidR="009B3781" w:rsidRPr="00220981" w:rsidRDefault="009B3781" w:rsidP="00220981">
          <w:pPr>
            <w:pStyle w:val="a3"/>
            <w:jc w:val="center"/>
            <w:rPr>
              <w:rFonts w:ascii="Helvetica" w:hAnsi="Helvetica"/>
              <w:sz w:val="40"/>
            </w:rPr>
          </w:pPr>
          <w:r w:rsidRPr="00220981">
            <w:rPr>
              <w:rFonts w:ascii="Helvetica" w:hAnsi="Helvetica"/>
              <w:sz w:val="40"/>
            </w:rPr>
            <w:t>Declaration of Conformity</w:t>
          </w:r>
        </w:p>
        <w:p w14:paraId="45E97C50" w14:textId="7E5CD091" w:rsidR="009B3781" w:rsidRPr="00220981" w:rsidRDefault="009B3781" w:rsidP="00220981">
          <w:pPr>
            <w:pStyle w:val="a3"/>
            <w:jc w:val="center"/>
            <w:rPr>
              <w:rFonts w:ascii="Helvetica" w:hAnsi="Helvetica"/>
            </w:rPr>
          </w:pPr>
          <w:r w:rsidRPr="00220981">
            <w:rPr>
              <w:rFonts w:ascii="Helvetica" w:hAnsi="Helvetica"/>
              <w:sz w:val="24"/>
            </w:rPr>
            <w:t>For Certified Programs</w:t>
          </w:r>
        </w:p>
      </w:tc>
      <w:tc>
        <w:tcPr>
          <w:tcW w:w="4230" w:type="dxa"/>
        </w:tcPr>
        <w:p w14:paraId="2952DFD5" w14:textId="72D32F2C" w:rsidR="009B3781" w:rsidRDefault="00A963A1" w:rsidP="00220981">
          <w:pPr>
            <w:pStyle w:val="a3"/>
            <w:jc w:val="right"/>
          </w:pPr>
          <w:r>
            <w:rPr>
              <w:noProof/>
              <w:lang w:eastAsia="ko-KR"/>
            </w:rPr>
            <w:drawing>
              <wp:inline distT="0" distB="0" distL="0" distR="0" wp14:anchorId="2AC59456" wp14:editId="02D18380">
                <wp:extent cx="1883664" cy="457200"/>
                <wp:effectExtent l="0" t="0" r="254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Jay\Dropbox (ZigBee Alliance)\ZigBee\Marketing\2017 Branding Assets (includes logos)\assets\logos\za logo a\za_logo a_black_rgb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/>
                        <a:srcRect l="6911" t="19859" r="6887" b="19934"/>
                        <a:stretch/>
                      </pic:blipFill>
                      <pic:spPr bwMode="auto">
                        <a:xfrm>
                          <a:off x="0" y="0"/>
                          <a:ext cx="188366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D7F49BB" w14:textId="77777777" w:rsidR="009B3781" w:rsidRDefault="009B3781" w:rsidP="00220981">
    <w:pPr>
      <w:pStyle w:val="a3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신승목/책임연구원/SW Platform(연)Platform Core TP(sungmok.shin@lge.com)">
    <w15:presenceInfo w15:providerId="AD" w15:userId="S-1-5-21-2543426832-1914326140-3112152631-7541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81"/>
    <w:rsid w:val="0000051B"/>
    <w:rsid w:val="000017FC"/>
    <w:rsid w:val="00016529"/>
    <w:rsid w:val="000217C1"/>
    <w:rsid w:val="00040C5E"/>
    <w:rsid w:val="00041EFB"/>
    <w:rsid w:val="00042126"/>
    <w:rsid w:val="00062304"/>
    <w:rsid w:val="000B17E8"/>
    <w:rsid w:val="00111B0A"/>
    <w:rsid w:val="00183B45"/>
    <w:rsid w:val="00187586"/>
    <w:rsid w:val="001D0326"/>
    <w:rsid w:val="00203AE5"/>
    <w:rsid w:val="0020649F"/>
    <w:rsid w:val="00220981"/>
    <w:rsid w:val="002316B5"/>
    <w:rsid w:val="00242C4F"/>
    <w:rsid w:val="00254E97"/>
    <w:rsid w:val="00274AF4"/>
    <w:rsid w:val="002A067E"/>
    <w:rsid w:val="002B2B57"/>
    <w:rsid w:val="002D686C"/>
    <w:rsid w:val="00316F1D"/>
    <w:rsid w:val="0033157C"/>
    <w:rsid w:val="003618B2"/>
    <w:rsid w:val="003772FF"/>
    <w:rsid w:val="003827AA"/>
    <w:rsid w:val="00386EAB"/>
    <w:rsid w:val="003B6DA8"/>
    <w:rsid w:val="003D2CEA"/>
    <w:rsid w:val="003E0931"/>
    <w:rsid w:val="003E3F6E"/>
    <w:rsid w:val="003F07F2"/>
    <w:rsid w:val="003F3348"/>
    <w:rsid w:val="00423ED1"/>
    <w:rsid w:val="00425530"/>
    <w:rsid w:val="004C1BB3"/>
    <w:rsid w:val="004D5465"/>
    <w:rsid w:val="004F6CC4"/>
    <w:rsid w:val="00505D7C"/>
    <w:rsid w:val="00507CC7"/>
    <w:rsid w:val="00516AE3"/>
    <w:rsid w:val="005236C8"/>
    <w:rsid w:val="00575D8F"/>
    <w:rsid w:val="005A07A2"/>
    <w:rsid w:val="005C54A3"/>
    <w:rsid w:val="005F6F7C"/>
    <w:rsid w:val="006015E4"/>
    <w:rsid w:val="0060307F"/>
    <w:rsid w:val="00624FA3"/>
    <w:rsid w:val="006511D9"/>
    <w:rsid w:val="00690342"/>
    <w:rsid w:val="006F26D6"/>
    <w:rsid w:val="006F468D"/>
    <w:rsid w:val="007200F5"/>
    <w:rsid w:val="0072285D"/>
    <w:rsid w:val="00727AC9"/>
    <w:rsid w:val="0073622C"/>
    <w:rsid w:val="00740692"/>
    <w:rsid w:val="00757B8B"/>
    <w:rsid w:val="00765879"/>
    <w:rsid w:val="00772AFA"/>
    <w:rsid w:val="00782D7C"/>
    <w:rsid w:val="00783A5C"/>
    <w:rsid w:val="0078690C"/>
    <w:rsid w:val="0079017D"/>
    <w:rsid w:val="007B50EE"/>
    <w:rsid w:val="007C002F"/>
    <w:rsid w:val="007E7708"/>
    <w:rsid w:val="008054A2"/>
    <w:rsid w:val="00810A3A"/>
    <w:rsid w:val="00821A57"/>
    <w:rsid w:val="00872EAE"/>
    <w:rsid w:val="00897E48"/>
    <w:rsid w:val="008B3688"/>
    <w:rsid w:val="008C2957"/>
    <w:rsid w:val="008C2B6D"/>
    <w:rsid w:val="009026EC"/>
    <w:rsid w:val="00942B57"/>
    <w:rsid w:val="00950528"/>
    <w:rsid w:val="00973E38"/>
    <w:rsid w:val="00991088"/>
    <w:rsid w:val="00996EC6"/>
    <w:rsid w:val="009979C6"/>
    <w:rsid w:val="009B3781"/>
    <w:rsid w:val="009B3F38"/>
    <w:rsid w:val="009C7AAA"/>
    <w:rsid w:val="009F49BF"/>
    <w:rsid w:val="00A04837"/>
    <w:rsid w:val="00A20631"/>
    <w:rsid w:val="00A319D8"/>
    <w:rsid w:val="00A3284B"/>
    <w:rsid w:val="00A46D50"/>
    <w:rsid w:val="00A51FF8"/>
    <w:rsid w:val="00A623CA"/>
    <w:rsid w:val="00A76527"/>
    <w:rsid w:val="00A82CAE"/>
    <w:rsid w:val="00A83622"/>
    <w:rsid w:val="00A85AC3"/>
    <w:rsid w:val="00A963A1"/>
    <w:rsid w:val="00AA7953"/>
    <w:rsid w:val="00AC797B"/>
    <w:rsid w:val="00AD5A33"/>
    <w:rsid w:val="00AD6812"/>
    <w:rsid w:val="00AE31CB"/>
    <w:rsid w:val="00AF38C7"/>
    <w:rsid w:val="00AF5C77"/>
    <w:rsid w:val="00B0283D"/>
    <w:rsid w:val="00B04CFA"/>
    <w:rsid w:val="00B54FC6"/>
    <w:rsid w:val="00BA40AB"/>
    <w:rsid w:val="00BC46CB"/>
    <w:rsid w:val="00BC5DCB"/>
    <w:rsid w:val="00BE022E"/>
    <w:rsid w:val="00BE7F4D"/>
    <w:rsid w:val="00BF229F"/>
    <w:rsid w:val="00C01E86"/>
    <w:rsid w:val="00C04FFB"/>
    <w:rsid w:val="00C128AF"/>
    <w:rsid w:val="00C4628B"/>
    <w:rsid w:val="00CB44C3"/>
    <w:rsid w:val="00CF62D0"/>
    <w:rsid w:val="00D11005"/>
    <w:rsid w:val="00D204AC"/>
    <w:rsid w:val="00D72285"/>
    <w:rsid w:val="00D97290"/>
    <w:rsid w:val="00DA5A86"/>
    <w:rsid w:val="00DB0172"/>
    <w:rsid w:val="00DB1B60"/>
    <w:rsid w:val="00DB7E91"/>
    <w:rsid w:val="00DC2583"/>
    <w:rsid w:val="00DC407E"/>
    <w:rsid w:val="00DC6413"/>
    <w:rsid w:val="00E148AD"/>
    <w:rsid w:val="00E43980"/>
    <w:rsid w:val="00E50409"/>
    <w:rsid w:val="00E70FC2"/>
    <w:rsid w:val="00E86309"/>
    <w:rsid w:val="00EA0B49"/>
    <w:rsid w:val="00EB25D7"/>
    <w:rsid w:val="00EB7270"/>
    <w:rsid w:val="00EC44B0"/>
    <w:rsid w:val="00ED7A81"/>
    <w:rsid w:val="00EE5EA9"/>
    <w:rsid w:val="00F077E1"/>
    <w:rsid w:val="00F1436B"/>
    <w:rsid w:val="00F25235"/>
    <w:rsid w:val="00F43F16"/>
    <w:rsid w:val="00F57201"/>
    <w:rsid w:val="00F74318"/>
    <w:rsid w:val="00F8746D"/>
    <w:rsid w:val="00F97302"/>
    <w:rsid w:val="00FA5009"/>
    <w:rsid w:val="00FC695C"/>
    <w:rsid w:val="00FD3052"/>
    <w:rsid w:val="00FF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5B8E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0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220981"/>
  </w:style>
  <w:style w:type="paragraph" w:styleId="a4">
    <w:name w:val="footer"/>
    <w:basedOn w:val="a"/>
    <w:link w:val="Char0"/>
    <w:uiPriority w:val="99"/>
    <w:unhideWhenUsed/>
    <w:rsid w:val="00220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220981"/>
  </w:style>
  <w:style w:type="paragraph" w:styleId="a5">
    <w:name w:val="Balloon Text"/>
    <w:basedOn w:val="a"/>
    <w:link w:val="Char1"/>
    <w:uiPriority w:val="99"/>
    <w:semiHidden/>
    <w:unhideWhenUsed/>
    <w:rsid w:val="00220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2209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20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Revision"/>
    <w:hidden/>
    <w:uiPriority w:val="99"/>
    <w:semiHidden/>
    <w:rsid w:val="00DA5A86"/>
    <w:pPr>
      <w:spacing w:after="0" w:line="240" w:lineRule="auto"/>
    </w:pPr>
  </w:style>
  <w:style w:type="character" w:styleId="a8">
    <w:name w:val="annotation reference"/>
    <w:basedOn w:val="a0"/>
    <w:uiPriority w:val="99"/>
    <w:semiHidden/>
    <w:unhideWhenUsed/>
    <w:rsid w:val="00DA5A86"/>
    <w:rPr>
      <w:sz w:val="16"/>
      <w:szCs w:val="16"/>
    </w:rPr>
  </w:style>
  <w:style w:type="paragraph" w:styleId="a9">
    <w:name w:val="annotation text"/>
    <w:basedOn w:val="a"/>
    <w:link w:val="Char2"/>
    <w:uiPriority w:val="99"/>
    <w:semiHidden/>
    <w:unhideWhenUsed/>
    <w:rsid w:val="00DA5A86"/>
    <w:pPr>
      <w:spacing w:line="240" w:lineRule="auto"/>
    </w:pPr>
    <w:rPr>
      <w:sz w:val="20"/>
      <w:szCs w:val="20"/>
    </w:rPr>
  </w:style>
  <w:style w:type="character" w:customStyle="1" w:styleId="Char2">
    <w:name w:val="메모 텍스트 Char"/>
    <w:basedOn w:val="a0"/>
    <w:link w:val="a9"/>
    <w:uiPriority w:val="99"/>
    <w:semiHidden/>
    <w:rsid w:val="00DA5A86"/>
    <w:rPr>
      <w:sz w:val="20"/>
      <w:szCs w:val="20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A5A86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A5A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06FB84-D9FE-410F-B59F-2E6FEC974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 Berrios</dc:creator>
  <cp:lastModifiedBy>신승목/책임연구원/SW Platform(연)Platform Core TP(sungmok.shin@lge.com)</cp:lastModifiedBy>
  <cp:revision>22</cp:revision>
  <dcterms:created xsi:type="dcterms:W3CDTF">2022-09-29T17:23:00Z</dcterms:created>
  <dcterms:modified xsi:type="dcterms:W3CDTF">2022-10-04T15:56:00Z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027a58-0b8b-4b38-933d-36c79ab5a9a6_Enabled">
    <vt:lpwstr>true</vt:lpwstr>
  </property>
  <property fmtid="{D5CDD505-2E9C-101B-9397-08002B2CF9AE}" pid="3" name="MSIP_Label_cb027a58-0b8b-4b38-933d-36c79ab5a9a6_SetDate">
    <vt:lpwstr>2022-02-09T12:51:31Z</vt:lpwstr>
  </property>
  <property fmtid="{D5CDD505-2E9C-101B-9397-08002B2CF9AE}" pid="4" name="MSIP_Label_cb027a58-0b8b-4b38-933d-36c79ab5a9a6_Method">
    <vt:lpwstr>Privileged</vt:lpwstr>
  </property>
  <property fmtid="{D5CDD505-2E9C-101B-9397-08002B2CF9AE}" pid="5" name="MSIP_Label_cb027a58-0b8b-4b38-933d-36c79ab5a9a6_Name">
    <vt:lpwstr>cb027a58-0b8b-4b38-933d-36c79ab5a9a6</vt:lpwstr>
  </property>
  <property fmtid="{D5CDD505-2E9C-101B-9397-08002B2CF9AE}" pid="6" name="MSIP_Label_cb027a58-0b8b-4b38-933d-36c79ab5a9a6_SiteId">
    <vt:lpwstr>75b2f54b-feff-400d-8e0b-67102edb9a23</vt:lpwstr>
  </property>
  <property fmtid="{D5CDD505-2E9C-101B-9397-08002B2CF9AE}" pid="7" name="MSIP_Label_cb027a58-0b8b-4b38-933d-36c79ab5a9a6_ActionId">
    <vt:lpwstr>a07165f3-3cb3-46ce-a38a-33ee18de6526</vt:lpwstr>
  </property>
  <property fmtid="{D5CDD505-2E9C-101B-9397-08002B2CF9AE}" pid="8" name="MSIP_Label_cb027a58-0b8b-4b38-933d-36c79ab5a9a6_ContentBits">
    <vt:lpwstr>0</vt:lpwstr>
  </property>
</Properties>
</file>